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2966" w14:textId="77777777" w:rsidR="00F96B83" w:rsidRPr="005F2A46" w:rsidRDefault="00F96B83">
      <w:pPr>
        <w:spacing w:line="360" w:lineRule="auto"/>
        <w:rPr>
          <w:rFonts w:ascii="微软雅黑" w:eastAsia="微软雅黑" w:hAnsi="微软雅黑"/>
          <w:sz w:val="20"/>
          <w:szCs w:val="21"/>
        </w:rPr>
      </w:pPr>
    </w:p>
    <w:p w14:paraId="277AE5BA" w14:textId="77777777" w:rsidR="00F96B83" w:rsidRPr="005F2A46" w:rsidRDefault="00F96B83">
      <w:pPr>
        <w:spacing w:line="360" w:lineRule="auto"/>
        <w:rPr>
          <w:rFonts w:ascii="微软雅黑" w:eastAsia="微软雅黑" w:hAnsi="微软雅黑"/>
          <w:sz w:val="20"/>
          <w:szCs w:val="21"/>
        </w:rPr>
      </w:pPr>
    </w:p>
    <w:p w14:paraId="19B03289" w14:textId="6C75732A" w:rsidR="00A07D49" w:rsidRPr="005F2A46" w:rsidRDefault="00874928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  <w:r w:rsidRPr="005F2A46">
        <w:rPr>
          <w:rFonts w:ascii="微软雅黑" w:eastAsia="微软雅黑" w:hAnsi="微软雅黑" w:hint="eastAsia"/>
          <w:b/>
          <w:sz w:val="48"/>
          <w:szCs w:val="48"/>
        </w:rPr>
        <w:t>智慧园区</w:t>
      </w:r>
      <w:r w:rsidR="006E1E62">
        <w:rPr>
          <w:rFonts w:ascii="微软雅黑" w:eastAsia="微软雅黑" w:hAnsi="微软雅黑" w:hint="eastAsia"/>
          <w:b/>
          <w:sz w:val="48"/>
          <w:szCs w:val="48"/>
        </w:rPr>
        <w:t>产投部</w:t>
      </w:r>
    </w:p>
    <w:p w14:paraId="178F6E9D" w14:textId="77777777" w:rsidR="00F96B83" w:rsidRPr="005F2A46" w:rsidRDefault="001404EE">
      <w:pPr>
        <w:spacing w:line="360" w:lineRule="auto"/>
        <w:jc w:val="center"/>
        <w:rPr>
          <w:rFonts w:ascii="微软雅黑" w:eastAsia="微软雅黑" w:hAnsi="微软雅黑"/>
          <w:b/>
          <w:sz w:val="48"/>
          <w:szCs w:val="48"/>
        </w:rPr>
      </w:pPr>
      <w:r w:rsidRPr="005F2A46">
        <w:rPr>
          <w:rFonts w:ascii="微软雅黑" w:eastAsia="微软雅黑" w:hAnsi="微软雅黑" w:hint="eastAsia"/>
          <w:b/>
          <w:sz w:val="48"/>
          <w:szCs w:val="48"/>
        </w:rPr>
        <w:t>需求</w:t>
      </w:r>
      <w:r w:rsidR="00341CEE" w:rsidRPr="005F2A46">
        <w:rPr>
          <w:rFonts w:ascii="微软雅黑" w:eastAsia="微软雅黑" w:hAnsi="微软雅黑" w:hint="eastAsia"/>
          <w:b/>
          <w:sz w:val="48"/>
          <w:szCs w:val="48"/>
        </w:rPr>
        <w:t>说明书</w:t>
      </w:r>
    </w:p>
    <w:p w14:paraId="74934364" w14:textId="77777777" w:rsidR="00F96B83" w:rsidRPr="005F2A46" w:rsidRDefault="00F96B83">
      <w:pPr>
        <w:spacing w:line="360" w:lineRule="auto"/>
        <w:rPr>
          <w:rFonts w:ascii="微软雅黑" w:eastAsia="微软雅黑" w:hAnsi="微软雅黑"/>
          <w:sz w:val="20"/>
          <w:szCs w:val="21"/>
        </w:rPr>
      </w:pPr>
    </w:p>
    <w:p w14:paraId="508D42AC" w14:textId="77777777" w:rsidR="00F96B83" w:rsidRPr="005F2A46" w:rsidRDefault="00F96B83">
      <w:pPr>
        <w:spacing w:line="360" w:lineRule="auto"/>
        <w:rPr>
          <w:rFonts w:ascii="微软雅黑" w:eastAsia="微软雅黑" w:hAnsi="微软雅黑"/>
          <w:sz w:val="20"/>
          <w:szCs w:val="21"/>
        </w:rPr>
      </w:pPr>
    </w:p>
    <w:p w14:paraId="56439753" w14:textId="77777777" w:rsidR="00F96B83" w:rsidRPr="005F2A46" w:rsidRDefault="00F96B83">
      <w:pPr>
        <w:spacing w:line="360" w:lineRule="auto"/>
        <w:rPr>
          <w:rFonts w:ascii="微软雅黑" w:eastAsia="微软雅黑" w:hAnsi="微软雅黑"/>
          <w:sz w:val="20"/>
          <w:szCs w:val="21"/>
        </w:rPr>
      </w:pPr>
    </w:p>
    <w:p w14:paraId="7A1138FE" w14:textId="77777777" w:rsidR="00F96B83" w:rsidRPr="005F2A46" w:rsidRDefault="00F96B83">
      <w:pPr>
        <w:spacing w:line="360" w:lineRule="auto"/>
        <w:rPr>
          <w:rFonts w:ascii="微软雅黑" w:eastAsia="微软雅黑" w:hAnsi="微软雅黑"/>
          <w:sz w:val="20"/>
          <w:szCs w:val="21"/>
        </w:rPr>
      </w:pPr>
    </w:p>
    <w:p w14:paraId="01C4736B" w14:textId="77777777" w:rsidR="00F96B83" w:rsidRPr="005F2A46" w:rsidRDefault="00F96B83">
      <w:pPr>
        <w:spacing w:line="360" w:lineRule="auto"/>
        <w:rPr>
          <w:rFonts w:ascii="微软雅黑" w:eastAsia="微软雅黑" w:hAnsi="微软雅黑"/>
          <w:sz w:val="20"/>
          <w:szCs w:val="21"/>
        </w:rPr>
      </w:pPr>
    </w:p>
    <w:p w14:paraId="688C8F2F" w14:textId="3A46A724" w:rsidR="00F96B83" w:rsidRPr="005F2A46" w:rsidRDefault="00F96B83">
      <w:pPr>
        <w:spacing w:line="360" w:lineRule="auto"/>
        <w:rPr>
          <w:rFonts w:ascii="微软雅黑" w:eastAsia="微软雅黑" w:hAnsi="微软雅黑"/>
          <w:sz w:val="20"/>
          <w:szCs w:val="21"/>
        </w:rPr>
      </w:pPr>
    </w:p>
    <w:p w14:paraId="4386EC77" w14:textId="2A2A69A6" w:rsidR="005B4A41" w:rsidRPr="005F2A46" w:rsidRDefault="005B4A41">
      <w:pPr>
        <w:spacing w:line="360" w:lineRule="auto"/>
        <w:rPr>
          <w:rFonts w:ascii="微软雅黑" w:eastAsia="微软雅黑" w:hAnsi="微软雅黑"/>
          <w:sz w:val="20"/>
          <w:szCs w:val="21"/>
        </w:rPr>
      </w:pPr>
    </w:p>
    <w:p w14:paraId="3823C5AB" w14:textId="77777777" w:rsidR="005B4A41" w:rsidRPr="005F2A46" w:rsidRDefault="005B4A41">
      <w:pPr>
        <w:spacing w:line="360" w:lineRule="auto"/>
        <w:rPr>
          <w:rFonts w:ascii="微软雅黑" w:eastAsia="微软雅黑" w:hAnsi="微软雅黑"/>
          <w:sz w:val="20"/>
          <w:szCs w:val="21"/>
        </w:rPr>
      </w:pPr>
    </w:p>
    <w:p w14:paraId="735DEA92" w14:textId="77777777" w:rsidR="00F96B83" w:rsidRPr="005F2A46" w:rsidRDefault="00F96B83">
      <w:pPr>
        <w:spacing w:line="360" w:lineRule="auto"/>
        <w:rPr>
          <w:rFonts w:ascii="微软雅黑" w:eastAsia="微软雅黑" w:hAnsi="微软雅黑"/>
          <w:sz w:val="20"/>
          <w:szCs w:val="21"/>
        </w:rPr>
      </w:pPr>
    </w:p>
    <w:p w14:paraId="68D3180D" w14:textId="77777777" w:rsidR="00A07D49" w:rsidRPr="005F2A46" w:rsidRDefault="00A07D49" w:rsidP="00A07D49">
      <w:pPr>
        <w:jc w:val="center"/>
        <w:rPr>
          <w:rFonts w:ascii="微软雅黑" w:eastAsia="微软雅黑" w:hAnsi="微软雅黑"/>
          <w:b/>
          <w:sz w:val="24"/>
          <w:szCs w:val="24"/>
        </w:rPr>
      </w:pPr>
      <w:bookmarkStart w:id="0" w:name="_Hlk91511963"/>
      <w:r w:rsidRPr="005F2A46">
        <w:rPr>
          <w:rFonts w:ascii="微软雅黑" w:eastAsia="微软雅黑" w:hAnsi="微软雅黑" w:hint="eastAsia"/>
          <w:b/>
          <w:sz w:val="24"/>
          <w:szCs w:val="24"/>
        </w:rPr>
        <w:t>版本情况记录</w:t>
      </w: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079"/>
        <w:gridCol w:w="2316"/>
        <w:gridCol w:w="2268"/>
      </w:tblGrid>
      <w:tr w:rsidR="00A07D49" w:rsidRPr="005F2A46" w14:paraId="162FE7AB" w14:textId="77777777" w:rsidTr="00961303">
        <w:trPr>
          <w:cantSplit/>
        </w:trPr>
        <w:tc>
          <w:tcPr>
            <w:tcW w:w="1701" w:type="dxa"/>
            <w:shd w:val="clear" w:color="auto" w:fill="BFBFBF"/>
          </w:tcPr>
          <w:p w14:paraId="054EA4EF" w14:textId="77777777" w:rsidR="00A07D49" w:rsidRPr="005F2A46" w:rsidRDefault="00A07D49" w:rsidP="007B72C8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5F2A46">
              <w:rPr>
                <w:rFonts w:ascii="微软雅黑" w:eastAsia="微软雅黑" w:hAnsi="微软雅黑" w:hint="eastAsia"/>
                <w:sz w:val="20"/>
                <w:szCs w:val="21"/>
              </w:rPr>
              <w:t>版本号</w:t>
            </w:r>
          </w:p>
        </w:tc>
        <w:tc>
          <w:tcPr>
            <w:tcW w:w="2079" w:type="dxa"/>
            <w:shd w:val="clear" w:color="auto" w:fill="BFBFBF"/>
          </w:tcPr>
          <w:p w14:paraId="351A221E" w14:textId="77777777" w:rsidR="00A07D49" w:rsidRPr="005F2A46" w:rsidRDefault="00A07D49" w:rsidP="007B72C8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5F2A46">
              <w:rPr>
                <w:rFonts w:ascii="微软雅黑" w:eastAsia="微软雅黑" w:hAnsi="微软雅黑" w:hint="eastAsia"/>
                <w:sz w:val="20"/>
                <w:szCs w:val="21"/>
              </w:rPr>
              <w:t>修改人</w:t>
            </w:r>
          </w:p>
        </w:tc>
        <w:tc>
          <w:tcPr>
            <w:tcW w:w="2316" w:type="dxa"/>
            <w:shd w:val="clear" w:color="auto" w:fill="BFBFBF"/>
          </w:tcPr>
          <w:p w14:paraId="469BA2B4" w14:textId="77777777" w:rsidR="00A07D49" w:rsidRPr="005F2A46" w:rsidRDefault="00A07D49" w:rsidP="007B72C8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5F2A46">
              <w:rPr>
                <w:rFonts w:ascii="微软雅黑" w:eastAsia="微软雅黑" w:hAnsi="微软雅黑" w:hint="eastAsia"/>
                <w:sz w:val="20"/>
                <w:szCs w:val="21"/>
              </w:rPr>
              <w:t>修改批准人</w:t>
            </w:r>
          </w:p>
        </w:tc>
        <w:tc>
          <w:tcPr>
            <w:tcW w:w="2268" w:type="dxa"/>
            <w:shd w:val="clear" w:color="auto" w:fill="BFBFBF"/>
          </w:tcPr>
          <w:p w14:paraId="5BBDAA02" w14:textId="77777777" w:rsidR="00A07D49" w:rsidRPr="005F2A46" w:rsidRDefault="00A07D49" w:rsidP="007B72C8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5F2A46">
              <w:rPr>
                <w:rFonts w:ascii="微软雅黑" w:eastAsia="微软雅黑" w:hAnsi="微软雅黑" w:hint="eastAsia"/>
                <w:sz w:val="20"/>
                <w:szCs w:val="21"/>
              </w:rPr>
              <w:t>修订日期</w:t>
            </w:r>
          </w:p>
        </w:tc>
      </w:tr>
      <w:tr w:rsidR="00A07D49" w:rsidRPr="005F2A46" w14:paraId="15439C5E" w14:textId="77777777" w:rsidTr="00961303">
        <w:trPr>
          <w:cantSplit/>
          <w:trHeight w:val="412"/>
        </w:trPr>
        <w:tc>
          <w:tcPr>
            <w:tcW w:w="1701" w:type="dxa"/>
            <w:vAlign w:val="center"/>
          </w:tcPr>
          <w:p w14:paraId="46D755E6" w14:textId="0C0F0AC2" w:rsidR="00A07D49" w:rsidRPr="005F2A46" w:rsidRDefault="00A56739" w:rsidP="00A07D4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1"/>
              </w:rPr>
              <w:t>1.0</w:t>
            </w:r>
          </w:p>
        </w:tc>
        <w:tc>
          <w:tcPr>
            <w:tcW w:w="2079" w:type="dxa"/>
            <w:vAlign w:val="center"/>
          </w:tcPr>
          <w:p w14:paraId="4E073D08" w14:textId="02C68210" w:rsidR="00A07D49" w:rsidRPr="005F2A46" w:rsidRDefault="00A56739" w:rsidP="005B4A41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钱芸莎</w:t>
            </w:r>
          </w:p>
        </w:tc>
        <w:tc>
          <w:tcPr>
            <w:tcW w:w="2316" w:type="dxa"/>
            <w:vAlign w:val="center"/>
          </w:tcPr>
          <w:p w14:paraId="06BD4C01" w14:textId="77777777" w:rsidR="00A07D49" w:rsidRPr="005F2A46" w:rsidRDefault="00A07D49" w:rsidP="00A07D4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7196BA7" w14:textId="7DCF378F" w:rsidR="00A07D49" w:rsidRPr="005F2A46" w:rsidRDefault="00A56739" w:rsidP="00A07D4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202</w:t>
            </w:r>
            <w:r w:rsidR="006E1E62">
              <w:rPr>
                <w:rFonts w:ascii="微软雅黑" w:eastAsia="微软雅黑" w:hAnsi="微软雅黑" w:hint="eastAsia"/>
                <w:sz w:val="20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/</w:t>
            </w:r>
            <w:r w:rsidR="006E1E62">
              <w:rPr>
                <w:rFonts w:ascii="微软雅黑" w:eastAsia="微软雅黑" w:hAnsi="微软雅黑" w:hint="eastAsia"/>
                <w:sz w:val="20"/>
                <w:szCs w:val="21"/>
              </w:rPr>
              <w:t>0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2/1</w:t>
            </w:r>
            <w:r w:rsidR="006E1E62">
              <w:rPr>
                <w:rFonts w:ascii="微软雅黑" w:eastAsia="微软雅黑" w:hAnsi="微软雅黑" w:hint="eastAsia"/>
                <w:sz w:val="20"/>
                <w:szCs w:val="21"/>
              </w:rPr>
              <w:t>7</w:t>
            </w:r>
          </w:p>
        </w:tc>
      </w:tr>
      <w:tr w:rsidR="00C14D69" w:rsidRPr="005F2A46" w14:paraId="1939C2AA" w14:textId="77777777" w:rsidTr="00961303">
        <w:trPr>
          <w:cantSplit/>
          <w:trHeight w:val="412"/>
        </w:trPr>
        <w:tc>
          <w:tcPr>
            <w:tcW w:w="1701" w:type="dxa"/>
            <w:vAlign w:val="center"/>
          </w:tcPr>
          <w:p w14:paraId="158E8467" w14:textId="60972D60" w:rsidR="00C14D69" w:rsidRPr="005F2A46" w:rsidRDefault="00CC019C" w:rsidP="00A07D4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V1.1</w:t>
            </w:r>
          </w:p>
        </w:tc>
        <w:tc>
          <w:tcPr>
            <w:tcW w:w="2079" w:type="dxa"/>
            <w:vAlign w:val="center"/>
          </w:tcPr>
          <w:p w14:paraId="177A2176" w14:textId="7EBC1EB6" w:rsidR="00C14D69" w:rsidRPr="005F2A46" w:rsidRDefault="00CC019C" w:rsidP="005B4A41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钱芸莎</w:t>
            </w:r>
          </w:p>
        </w:tc>
        <w:tc>
          <w:tcPr>
            <w:tcW w:w="2316" w:type="dxa"/>
            <w:vAlign w:val="center"/>
          </w:tcPr>
          <w:p w14:paraId="43626EA1" w14:textId="77777777" w:rsidR="00C14D69" w:rsidRPr="005F2A46" w:rsidRDefault="00C14D69" w:rsidP="00A07D4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323AEA42" w14:textId="774AC0AE" w:rsidR="00C14D69" w:rsidRPr="005F2A46" w:rsidRDefault="00CC019C" w:rsidP="00A07D4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2022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/02/2</w:t>
            </w:r>
            <w:r w:rsidR="00E044C3">
              <w:rPr>
                <w:rFonts w:ascii="微软雅黑" w:eastAsia="微软雅黑" w:hAnsi="微软雅黑" w:hint="eastAsia"/>
                <w:sz w:val="20"/>
                <w:szCs w:val="21"/>
              </w:rPr>
              <w:t>3</w:t>
            </w:r>
          </w:p>
        </w:tc>
      </w:tr>
      <w:tr w:rsidR="00E044C3" w:rsidRPr="005F2A46" w14:paraId="1548E6A4" w14:textId="77777777" w:rsidTr="00961303">
        <w:trPr>
          <w:cantSplit/>
          <w:trHeight w:val="412"/>
        </w:trPr>
        <w:tc>
          <w:tcPr>
            <w:tcW w:w="1701" w:type="dxa"/>
            <w:vAlign w:val="center"/>
          </w:tcPr>
          <w:p w14:paraId="5BA5FA1D" w14:textId="2EEEDCFC" w:rsidR="00E044C3" w:rsidRDefault="00E044C3" w:rsidP="00A07D4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V1.2</w:t>
            </w:r>
          </w:p>
        </w:tc>
        <w:tc>
          <w:tcPr>
            <w:tcW w:w="2079" w:type="dxa"/>
            <w:vAlign w:val="center"/>
          </w:tcPr>
          <w:p w14:paraId="097923D9" w14:textId="36E63D78" w:rsidR="00E044C3" w:rsidRDefault="00E044C3" w:rsidP="005B4A41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钱芸莎</w:t>
            </w:r>
          </w:p>
        </w:tc>
        <w:tc>
          <w:tcPr>
            <w:tcW w:w="2316" w:type="dxa"/>
            <w:vAlign w:val="center"/>
          </w:tcPr>
          <w:p w14:paraId="0760F23C" w14:textId="77777777" w:rsidR="00E044C3" w:rsidRPr="005F2A46" w:rsidRDefault="00E044C3" w:rsidP="00A07D4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D399654" w14:textId="5477BCA1" w:rsidR="00E044C3" w:rsidRDefault="00E044C3" w:rsidP="00A07D4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2022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1"/>
              </w:rPr>
              <w:t>02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1"/>
              </w:rPr>
              <w:t>24</w:t>
            </w:r>
          </w:p>
        </w:tc>
      </w:tr>
      <w:tr w:rsidR="005D522D" w:rsidRPr="005F2A46" w14:paraId="4805DCB6" w14:textId="77777777" w:rsidTr="00961303">
        <w:trPr>
          <w:cantSplit/>
          <w:trHeight w:val="412"/>
        </w:trPr>
        <w:tc>
          <w:tcPr>
            <w:tcW w:w="1701" w:type="dxa"/>
            <w:vAlign w:val="center"/>
          </w:tcPr>
          <w:p w14:paraId="750F1234" w14:textId="108D8574" w:rsidR="005D522D" w:rsidRDefault="005D522D" w:rsidP="00A07D4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V1.3</w:t>
            </w:r>
          </w:p>
        </w:tc>
        <w:tc>
          <w:tcPr>
            <w:tcW w:w="2079" w:type="dxa"/>
            <w:vAlign w:val="center"/>
          </w:tcPr>
          <w:p w14:paraId="5E3A4E59" w14:textId="60A4F71B" w:rsidR="005D522D" w:rsidRDefault="005D522D" w:rsidP="005B4A41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钱芸莎</w:t>
            </w:r>
          </w:p>
        </w:tc>
        <w:tc>
          <w:tcPr>
            <w:tcW w:w="2316" w:type="dxa"/>
            <w:vAlign w:val="center"/>
          </w:tcPr>
          <w:p w14:paraId="7DDC971A" w14:textId="77777777" w:rsidR="005D522D" w:rsidRPr="005F2A46" w:rsidRDefault="005D522D" w:rsidP="00A07D4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29DBA6F" w14:textId="33C4EE72" w:rsidR="005D522D" w:rsidRDefault="005D522D" w:rsidP="00A07D4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1"/>
              </w:rPr>
              <w:t>2022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1"/>
              </w:rPr>
              <w:t>03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1"/>
              </w:rPr>
              <w:t>03</w:t>
            </w:r>
          </w:p>
        </w:tc>
      </w:tr>
      <w:bookmarkEnd w:id="0"/>
    </w:tbl>
    <w:p w14:paraId="0BD90015" w14:textId="77777777" w:rsidR="00FC3F49" w:rsidRPr="005F2A46" w:rsidRDefault="00FC3F49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  <w:sectPr w:rsidR="00FC3F49" w:rsidRPr="005F2A46">
          <w:headerReference w:type="even" r:id="rId9"/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E4CCAB" w14:textId="77777777" w:rsidR="00F96B83" w:rsidRPr="005F2A46" w:rsidRDefault="001404EE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1" w:name="_Hlk91512070"/>
      <w:r w:rsidRPr="005F2A46">
        <w:rPr>
          <w:rFonts w:ascii="微软雅黑" w:eastAsia="微软雅黑" w:hAnsi="微软雅黑" w:hint="eastAsia"/>
          <w:b/>
          <w:sz w:val="28"/>
          <w:szCs w:val="28"/>
        </w:rPr>
        <w:lastRenderedPageBreak/>
        <w:t>目录</w:t>
      </w:r>
    </w:p>
    <w:p w14:paraId="5C1019ED" w14:textId="7AFDC0E5" w:rsidR="005D522D" w:rsidRDefault="001404E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5F2A46">
        <w:rPr>
          <w:rFonts w:ascii="微软雅黑" w:eastAsia="微软雅黑" w:hAnsi="微软雅黑"/>
          <w:sz w:val="22"/>
        </w:rPr>
        <w:fldChar w:fldCharType="begin"/>
      </w:r>
      <w:r w:rsidRPr="005F2A46">
        <w:rPr>
          <w:rFonts w:ascii="微软雅黑" w:eastAsia="微软雅黑" w:hAnsi="微软雅黑"/>
          <w:sz w:val="22"/>
        </w:rPr>
        <w:instrText xml:space="preserve"> </w:instrText>
      </w:r>
      <w:r w:rsidRPr="005F2A46">
        <w:rPr>
          <w:rFonts w:ascii="微软雅黑" w:eastAsia="微软雅黑" w:hAnsi="微软雅黑" w:hint="eastAsia"/>
          <w:sz w:val="22"/>
        </w:rPr>
        <w:instrText>TOC \o "1-3" \h \z \u</w:instrText>
      </w:r>
      <w:r w:rsidRPr="005F2A46">
        <w:rPr>
          <w:rFonts w:ascii="微软雅黑" w:eastAsia="微软雅黑" w:hAnsi="微软雅黑"/>
          <w:sz w:val="22"/>
        </w:rPr>
        <w:instrText xml:space="preserve"> </w:instrText>
      </w:r>
      <w:r w:rsidRPr="005F2A46">
        <w:rPr>
          <w:rFonts w:ascii="微软雅黑" w:eastAsia="微软雅黑" w:hAnsi="微软雅黑"/>
          <w:sz w:val="22"/>
        </w:rPr>
        <w:fldChar w:fldCharType="separate"/>
      </w:r>
      <w:hyperlink w:anchor="_Toc97190940" w:history="1">
        <w:r w:rsidR="005D522D" w:rsidRPr="00971F39">
          <w:rPr>
            <w:rStyle w:val="a9"/>
            <w:rFonts w:ascii="微软雅黑" w:eastAsia="微软雅黑" w:hAnsi="微软雅黑"/>
            <w:noProof/>
          </w:rPr>
          <w:t>1.</w:t>
        </w:r>
        <w:r w:rsidR="005D522D">
          <w:rPr>
            <w:rFonts w:asciiTheme="minorHAnsi" w:eastAsiaTheme="minorEastAsia" w:hAnsiTheme="minorHAnsi" w:cstheme="minorBidi"/>
            <w:noProof/>
          </w:rPr>
          <w:tab/>
        </w:r>
        <w:r w:rsidR="005D522D" w:rsidRPr="00971F39">
          <w:rPr>
            <w:rStyle w:val="a9"/>
            <w:rFonts w:ascii="微软雅黑" w:eastAsia="微软雅黑" w:hAnsi="微软雅黑"/>
            <w:noProof/>
          </w:rPr>
          <w:t>概述</w:t>
        </w:r>
        <w:r w:rsidR="005D522D">
          <w:rPr>
            <w:noProof/>
            <w:webHidden/>
          </w:rPr>
          <w:tab/>
        </w:r>
        <w:r w:rsidR="005D522D">
          <w:rPr>
            <w:noProof/>
            <w:webHidden/>
          </w:rPr>
          <w:fldChar w:fldCharType="begin"/>
        </w:r>
        <w:r w:rsidR="005D522D">
          <w:rPr>
            <w:noProof/>
            <w:webHidden/>
          </w:rPr>
          <w:instrText xml:space="preserve"> PAGEREF _Toc97190940 \h </w:instrText>
        </w:r>
        <w:r w:rsidR="005D522D">
          <w:rPr>
            <w:noProof/>
            <w:webHidden/>
          </w:rPr>
        </w:r>
        <w:r w:rsidR="005D522D">
          <w:rPr>
            <w:noProof/>
            <w:webHidden/>
          </w:rPr>
          <w:fldChar w:fldCharType="separate"/>
        </w:r>
        <w:r w:rsidR="005D522D">
          <w:rPr>
            <w:noProof/>
            <w:webHidden/>
          </w:rPr>
          <w:t>2</w:t>
        </w:r>
        <w:r w:rsidR="005D522D">
          <w:rPr>
            <w:noProof/>
            <w:webHidden/>
          </w:rPr>
          <w:fldChar w:fldCharType="end"/>
        </w:r>
      </w:hyperlink>
    </w:p>
    <w:p w14:paraId="70BF7C26" w14:textId="24C542E8" w:rsidR="005D522D" w:rsidRDefault="004C59A4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97190941" w:history="1">
        <w:r w:rsidR="005D522D" w:rsidRPr="00971F39">
          <w:rPr>
            <w:rStyle w:val="a9"/>
            <w:rFonts w:ascii="微软雅黑" w:eastAsia="微软雅黑" w:hAnsi="微软雅黑"/>
            <w:noProof/>
          </w:rPr>
          <w:t>1.1.</w:t>
        </w:r>
        <w:r w:rsidR="005D522D">
          <w:rPr>
            <w:rFonts w:asciiTheme="minorHAnsi" w:eastAsiaTheme="minorEastAsia" w:hAnsiTheme="minorHAnsi" w:cstheme="minorBidi"/>
            <w:noProof/>
          </w:rPr>
          <w:tab/>
        </w:r>
        <w:r w:rsidR="005D522D" w:rsidRPr="00971F39">
          <w:rPr>
            <w:rStyle w:val="a9"/>
            <w:rFonts w:ascii="微软雅黑" w:eastAsia="微软雅黑" w:hAnsi="微软雅黑"/>
            <w:noProof/>
          </w:rPr>
          <w:t>项目背景</w:t>
        </w:r>
        <w:r w:rsidR="005D522D">
          <w:rPr>
            <w:noProof/>
            <w:webHidden/>
          </w:rPr>
          <w:tab/>
        </w:r>
        <w:r w:rsidR="005D522D">
          <w:rPr>
            <w:noProof/>
            <w:webHidden/>
          </w:rPr>
          <w:fldChar w:fldCharType="begin"/>
        </w:r>
        <w:r w:rsidR="005D522D">
          <w:rPr>
            <w:noProof/>
            <w:webHidden/>
          </w:rPr>
          <w:instrText xml:space="preserve"> PAGEREF _Toc97190941 \h </w:instrText>
        </w:r>
        <w:r w:rsidR="005D522D">
          <w:rPr>
            <w:noProof/>
            <w:webHidden/>
          </w:rPr>
        </w:r>
        <w:r w:rsidR="005D522D">
          <w:rPr>
            <w:noProof/>
            <w:webHidden/>
          </w:rPr>
          <w:fldChar w:fldCharType="separate"/>
        </w:r>
        <w:r w:rsidR="005D522D">
          <w:rPr>
            <w:noProof/>
            <w:webHidden/>
          </w:rPr>
          <w:t>2</w:t>
        </w:r>
        <w:r w:rsidR="005D522D">
          <w:rPr>
            <w:noProof/>
            <w:webHidden/>
          </w:rPr>
          <w:fldChar w:fldCharType="end"/>
        </w:r>
      </w:hyperlink>
    </w:p>
    <w:p w14:paraId="7D0AC2F3" w14:textId="5DE404BA" w:rsidR="005D522D" w:rsidRDefault="004C59A4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97190942" w:history="1">
        <w:r w:rsidR="005D522D" w:rsidRPr="00971F39">
          <w:rPr>
            <w:rStyle w:val="a9"/>
            <w:rFonts w:ascii="微软雅黑" w:eastAsia="微软雅黑" w:hAnsi="微软雅黑"/>
            <w:noProof/>
          </w:rPr>
          <w:t>1.2.</w:t>
        </w:r>
        <w:r w:rsidR="005D522D">
          <w:rPr>
            <w:rFonts w:asciiTheme="minorHAnsi" w:eastAsiaTheme="minorEastAsia" w:hAnsiTheme="minorHAnsi" w:cstheme="minorBidi"/>
            <w:noProof/>
          </w:rPr>
          <w:tab/>
        </w:r>
        <w:r w:rsidR="005D522D" w:rsidRPr="00971F39">
          <w:rPr>
            <w:rStyle w:val="a9"/>
            <w:rFonts w:ascii="微软雅黑" w:eastAsia="微软雅黑" w:hAnsi="微软雅黑"/>
            <w:noProof/>
          </w:rPr>
          <w:t>目标</w:t>
        </w:r>
        <w:r w:rsidR="005D522D">
          <w:rPr>
            <w:noProof/>
            <w:webHidden/>
          </w:rPr>
          <w:tab/>
        </w:r>
        <w:r w:rsidR="005D522D">
          <w:rPr>
            <w:noProof/>
            <w:webHidden/>
          </w:rPr>
          <w:fldChar w:fldCharType="begin"/>
        </w:r>
        <w:r w:rsidR="005D522D">
          <w:rPr>
            <w:noProof/>
            <w:webHidden/>
          </w:rPr>
          <w:instrText xml:space="preserve"> PAGEREF _Toc97190942 \h </w:instrText>
        </w:r>
        <w:r w:rsidR="005D522D">
          <w:rPr>
            <w:noProof/>
            <w:webHidden/>
          </w:rPr>
        </w:r>
        <w:r w:rsidR="005D522D">
          <w:rPr>
            <w:noProof/>
            <w:webHidden/>
          </w:rPr>
          <w:fldChar w:fldCharType="separate"/>
        </w:r>
        <w:r w:rsidR="005D522D">
          <w:rPr>
            <w:noProof/>
            <w:webHidden/>
          </w:rPr>
          <w:t>2</w:t>
        </w:r>
        <w:r w:rsidR="005D522D">
          <w:rPr>
            <w:noProof/>
            <w:webHidden/>
          </w:rPr>
          <w:fldChar w:fldCharType="end"/>
        </w:r>
      </w:hyperlink>
    </w:p>
    <w:p w14:paraId="20E5DBF1" w14:textId="3DFD0222" w:rsidR="005D522D" w:rsidRDefault="004C59A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97190943" w:history="1">
        <w:r w:rsidR="005D522D" w:rsidRPr="00971F39">
          <w:rPr>
            <w:rStyle w:val="a9"/>
            <w:rFonts w:ascii="微软雅黑" w:eastAsia="微软雅黑" w:hAnsi="微软雅黑"/>
            <w:noProof/>
          </w:rPr>
          <w:t>2.</w:t>
        </w:r>
        <w:r w:rsidR="005D522D">
          <w:rPr>
            <w:rFonts w:asciiTheme="minorHAnsi" w:eastAsiaTheme="minorEastAsia" w:hAnsiTheme="minorHAnsi" w:cstheme="minorBidi"/>
            <w:noProof/>
          </w:rPr>
          <w:tab/>
        </w:r>
        <w:r w:rsidR="005D522D" w:rsidRPr="00971F39">
          <w:rPr>
            <w:rStyle w:val="a9"/>
            <w:rFonts w:ascii="微软雅黑" w:eastAsia="微软雅黑" w:hAnsi="微软雅黑"/>
            <w:noProof/>
          </w:rPr>
          <w:t>需求</w:t>
        </w:r>
        <w:r w:rsidR="005D522D">
          <w:rPr>
            <w:noProof/>
            <w:webHidden/>
          </w:rPr>
          <w:tab/>
        </w:r>
        <w:r w:rsidR="005D522D">
          <w:rPr>
            <w:noProof/>
            <w:webHidden/>
          </w:rPr>
          <w:fldChar w:fldCharType="begin"/>
        </w:r>
        <w:r w:rsidR="005D522D">
          <w:rPr>
            <w:noProof/>
            <w:webHidden/>
          </w:rPr>
          <w:instrText xml:space="preserve"> PAGEREF _Toc97190943 \h </w:instrText>
        </w:r>
        <w:r w:rsidR="005D522D">
          <w:rPr>
            <w:noProof/>
            <w:webHidden/>
          </w:rPr>
        </w:r>
        <w:r w:rsidR="005D522D">
          <w:rPr>
            <w:noProof/>
            <w:webHidden/>
          </w:rPr>
          <w:fldChar w:fldCharType="separate"/>
        </w:r>
        <w:r w:rsidR="005D522D">
          <w:rPr>
            <w:noProof/>
            <w:webHidden/>
          </w:rPr>
          <w:t>2</w:t>
        </w:r>
        <w:r w:rsidR="005D522D">
          <w:rPr>
            <w:noProof/>
            <w:webHidden/>
          </w:rPr>
          <w:fldChar w:fldCharType="end"/>
        </w:r>
      </w:hyperlink>
    </w:p>
    <w:p w14:paraId="2D33632D" w14:textId="18830723" w:rsidR="005D522D" w:rsidRDefault="004C59A4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97190944" w:history="1">
        <w:r w:rsidR="005D522D" w:rsidRPr="00971F39">
          <w:rPr>
            <w:rStyle w:val="a9"/>
            <w:rFonts w:ascii="微软雅黑" w:eastAsia="微软雅黑" w:hAnsi="微软雅黑"/>
            <w:noProof/>
          </w:rPr>
          <w:t>2.1.</w:t>
        </w:r>
        <w:r w:rsidR="005D522D">
          <w:rPr>
            <w:rFonts w:asciiTheme="minorHAnsi" w:eastAsiaTheme="minorEastAsia" w:hAnsiTheme="minorHAnsi" w:cstheme="minorBidi"/>
            <w:noProof/>
          </w:rPr>
          <w:tab/>
        </w:r>
        <w:r w:rsidR="005D522D" w:rsidRPr="00971F39">
          <w:rPr>
            <w:rStyle w:val="a9"/>
            <w:rFonts w:ascii="微软雅黑" w:eastAsia="微软雅黑" w:hAnsi="微软雅黑"/>
            <w:noProof/>
          </w:rPr>
          <w:t>资产云平台</w:t>
        </w:r>
        <w:r w:rsidR="005D522D">
          <w:rPr>
            <w:noProof/>
            <w:webHidden/>
          </w:rPr>
          <w:tab/>
        </w:r>
        <w:r w:rsidR="005D522D">
          <w:rPr>
            <w:noProof/>
            <w:webHidden/>
          </w:rPr>
          <w:fldChar w:fldCharType="begin"/>
        </w:r>
        <w:r w:rsidR="005D522D">
          <w:rPr>
            <w:noProof/>
            <w:webHidden/>
          </w:rPr>
          <w:instrText xml:space="preserve"> PAGEREF _Toc97190944 \h </w:instrText>
        </w:r>
        <w:r w:rsidR="005D522D">
          <w:rPr>
            <w:noProof/>
            <w:webHidden/>
          </w:rPr>
        </w:r>
        <w:r w:rsidR="005D522D">
          <w:rPr>
            <w:noProof/>
            <w:webHidden/>
          </w:rPr>
          <w:fldChar w:fldCharType="separate"/>
        </w:r>
        <w:r w:rsidR="005D522D">
          <w:rPr>
            <w:noProof/>
            <w:webHidden/>
          </w:rPr>
          <w:t>2</w:t>
        </w:r>
        <w:r w:rsidR="005D522D">
          <w:rPr>
            <w:noProof/>
            <w:webHidden/>
          </w:rPr>
          <w:fldChar w:fldCharType="end"/>
        </w:r>
      </w:hyperlink>
    </w:p>
    <w:p w14:paraId="277078C9" w14:textId="21AA6844" w:rsidR="005D522D" w:rsidRDefault="004C59A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97190948" w:history="1">
        <w:r w:rsidR="005D522D" w:rsidRPr="00971F39">
          <w:rPr>
            <w:rStyle w:val="a9"/>
            <w:noProof/>
          </w:rPr>
          <w:t>2.1.1</w:t>
        </w:r>
        <w:r w:rsidR="005D522D">
          <w:rPr>
            <w:rFonts w:asciiTheme="minorHAnsi" w:eastAsiaTheme="minorEastAsia" w:hAnsiTheme="minorHAnsi" w:cstheme="minorBidi"/>
            <w:noProof/>
          </w:rPr>
          <w:tab/>
        </w:r>
        <w:r w:rsidR="005D522D" w:rsidRPr="00971F39">
          <w:rPr>
            <w:rStyle w:val="a9"/>
            <w:noProof/>
          </w:rPr>
          <w:t>数据中心</w:t>
        </w:r>
        <w:r w:rsidR="005D522D">
          <w:rPr>
            <w:noProof/>
            <w:webHidden/>
          </w:rPr>
          <w:tab/>
        </w:r>
        <w:r w:rsidR="005D522D">
          <w:rPr>
            <w:noProof/>
            <w:webHidden/>
          </w:rPr>
          <w:fldChar w:fldCharType="begin"/>
        </w:r>
        <w:r w:rsidR="005D522D">
          <w:rPr>
            <w:noProof/>
            <w:webHidden/>
          </w:rPr>
          <w:instrText xml:space="preserve"> PAGEREF _Toc97190948 \h </w:instrText>
        </w:r>
        <w:r w:rsidR="005D522D">
          <w:rPr>
            <w:noProof/>
            <w:webHidden/>
          </w:rPr>
        </w:r>
        <w:r w:rsidR="005D522D">
          <w:rPr>
            <w:noProof/>
            <w:webHidden/>
          </w:rPr>
          <w:fldChar w:fldCharType="separate"/>
        </w:r>
        <w:r w:rsidR="005D522D">
          <w:rPr>
            <w:noProof/>
            <w:webHidden/>
          </w:rPr>
          <w:t>2</w:t>
        </w:r>
        <w:r w:rsidR="005D522D">
          <w:rPr>
            <w:noProof/>
            <w:webHidden/>
          </w:rPr>
          <w:fldChar w:fldCharType="end"/>
        </w:r>
      </w:hyperlink>
    </w:p>
    <w:p w14:paraId="20D67CC8" w14:textId="3021117C" w:rsidR="005D522D" w:rsidRDefault="004C59A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97190949" w:history="1">
        <w:r w:rsidR="005D522D" w:rsidRPr="00971F39">
          <w:rPr>
            <w:rStyle w:val="a9"/>
            <w:rFonts w:ascii="微软雅黑" w:eastAsia="微软雅黑" w:hAnsi="微软雅黑"/>
            <w:noProof/>
          </w:rPr>
          <w:t>2.1.2</w:t>
        </w:r>
        <w:r w:rsidR="005D522D">
          <w:rPr>
            <w:rFonts w:asciiTheme="minorHAnsi" w:eastAsiaTheme="minorEastAsia" w:hAnsiTheme="minorHAnsi" w:cstheme="minorBidi"/>
            <w:noProof/>
          </w:rPr>
          <w:tab/>
        </w:r>
        <w:r w:rsidR="005D522D" w:rsidRPr="00971F39">
          <w:rPr>
            <w:rStyle w:val="a9"/>
            <w:rFonts w:ascii="微软雅黑" w:eastAsia="微软雅黑" w:hAnsi="微软雅黑"/>
            <w:noProof/>
          </w:rPr>
          <w:t>项目面积</w:t>
        </w:r>
        <w:r w:rsidR="005D522D">
          <w:rPr>
            <w:noProof/>
            <w:webHidden/>
          </w:rPr>
          <w:tab/>
        </w:r>
        <w:r w:rsidR="005D522D">
          <w:rPr>
            <w:noProof/>
            <w:webHidden/>
          </w:rPr>
          <w:fldChar w:fldCharType="begin"/>
        </w:r>
        <w:r w:rsidR="005D522D">
          <w:rPr>
            <w:noProof/>
            <w:webHidden/>
          </w:rPr>
          <w:instrText xml:space="preserve"> PAGEREF _Toc97190949 \h </w:instrText>
        </w:r>
        <w:r w:rsidR="005D522D">
          <w:rPr>
            <w:noProof/>
            <w:webHidden/>
          </w:rPr>
        </w:r>
        <w:r w:rsidR="005D522D">
          <w:rPr>
            <w:noProof/>
            <w:webHidden/>
          </w:rPr>
          <w:fldChar w:fldCharType="separate"/>
        </w:r>
        <w:r w:rsidR="005D522D">
          <w:rPr>
            <w:noProof/>
            <w:webHidden/>
          </w:rPr>
          <w:t>7</w:t>
        </w:r>
        <w:r w:rsidR="005D522D">
          <w:rPr>
            <w:noProof/>
            <w:webHidden/>
          </w:rPr>
          <w:fldChar w:fldCharType="end"/>
        </w:r>
      </w:hyperlink>
    </w:p>
    <w:p w14:paraId="5F7DBC40" w14:textId="5A0A74E2" w:rsidR="005D522D" w:rsidRDefault="004C59A4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97190950" w:history="1">
        <w:r w:rsidR="005D522D" w:rsidRPr="00971F39">
          <w:rPr>
            <w:rStyle w:val="a9"/>
            <w:rFonts w:ascii="微软雅黑" w:eastAsia="微软雅黑" w:hAnsi="微软雅黑"/>
            <w:noProof/>
          </w:rPr>
          <w:t>2.2.</w:t>
        </w:r>
        <w:r w:rsidR="005D522D">
          <w:rPr>
            <w:rFonts w:asciiTheme="minorHAnsi" w:eastAsiaTheme="minorEastAsia" w:hAnsiTheme="minorHAnsi" w:cstheme="minorBidi"/>
            <w:noProof/>
          </w:rPr>
          <w:tab/>
        </w:r>
        <w:r w:rsidR="005D522D" w:rsidRPr="00971F39">
          <w:rPr>
            <w:rStyle w:val="a9"/>
            <w:rFonts w:ascii="微软雅黑" w:eastAsia="微软雅黑" w:hAnsi="微软雅黑"/>
            <w:noProof/>
          </w:rPr>
          <w:t>数据导出</w:t>
        </w:r>
        <w:r w:rsidR="005D522D">
          <w:rPr>
            <w:noProof/>
            <w:webHidden/>
          </w:rPr>
          <w:tab/>
        </w:r>
        <w:r w:rsidR="005D522D">
          <w:rPr>
            <w:noProof/>
            <w:webHidden/>
          </w:rPr>
          <w:fldChar w:fldCharType="begin"/>
        </w:r>
        <w:r w:rsidR="005D522D">
          <w:rPr>
            <w:noProof/>
            <w:webHidden/>
          </w:rPr>
          <w:instrText xml:space="preserve"> PAGEREF _Toc97190950 \h </w:instrText>
        </w:r>
        <w:r w:rsidR="005D522D">
          <w:rPr>
            <w:noProof/>
            <w:webHidden/>
          </w:rPr>
        </w:r>
        <w:r w:rsidR="005D522D">
          <w:rPr>
            <w:noProof/>
            <w:webHidden/>
          </w:rPr>
          <w:fldChar w:fldCharType="separate"/>
        </w:r>
        <w:r w:rsidR="005D522D">
          <w:rPr>
            <w:noProof/>
            <w:webHidden/>
          </w:rPr>
          <w:t>9</w:t>
        </w:r>
        <w:r w:rsidR="005D522D">
          <w:rPr>
            <w:noProof/>
            <w:webHidden/>
          </w:rPr>
          <w:fldChar w:fldCharType="end"/>
        </w:r>
      </w:hyperlink>
    </w:p>
    <w:p w14:paraId="75ABDAE8" w14:textId="77054B5A" w:rsidR="005D522D" w:rsidRDefault="004C59A4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97190952" w:history="1">
        <w:r w:rsidR="005D522D" w:rsidRPr="00971F39">
          <w:rPr>
            <w:rStyle w:val="a9"/>
            <w:rFonts w:ascii="微软雅黑" w:eastAsia="微软雅黑" w:hAnsi="微软雅黑"/>
            <w:noProof/>
          </w:rPr>
          <w:t>2.3.</w:t>
        </w:r>
        <w:r w:rsidR="005D522D">
          <w:rPr>
            <w:rFonts w:asciiTheme="minorHAnsi" w:eastAsiaTheme="minorEastAsia" w:hAnsiTheme="minorHAnsi" w:cstheme="minorBidi"/>
            <w:noProof/>
          </w:rPr>
          <w:tab/>
        </w:r>
        <w:r w:rsidR="005D522D" w:rsidRPr="00971F39">
          <w:rPr>
            <w:rStyle w:val="a9"/>
            <w:rFonts w:ascii="微软雅黑" w:eastAsia="微软雅黑" w:hAnsi="微软雅黑"/>
            <w:noProof/>
          </w:rPr>
          <w:t>经营跟踪分析</w:t>
        </w:r>
        <w:r w:rsidR="005D522D">
          <w:rPr>
            <w:noProof/>
            <w:webHidden/>
          </w:rPr>
          <w:tab/>
        </w:r>
        <w:r w:rsidR="005D522D">
          <w:rPr>
            <w:noProof/>
            <w:webHidden/>
          </w:rPr>
          <w:fldChar w:fldCharType="begin"/>
        </w:r>
        <w:r w:rsidR="005D522D">
          <w:rPr>
            <w:noProof/>
            <w:webHidden/>
          </w:rPr>
          <w:instrText xml:space="preserve"> PAGEREF _Toc97190952 \h </w:instrText>
        </w:r>
        <w:r w:rsidR="005D522D">
          <w:rPr>
            <w:noProof/>
            <w:webHidden/>
          </w:rPr>
        </w:r>
        <w:r w:rsidR="005D522D">
          <w:rPr>
            <w:noProof/>
            <w:webHidden/>
          </w:rPr>
          <w:fldChar w:fldCharType="separate"/>
        </w:r>
        <w:r w:rsidR="005D522D">
          <w:rPr>
            <w:noProof/>
            <w:webHidden/>
          </w:rPr>
          <w:t>11</w:t>
        </w:r>
        <w:r w:rsidR="005D522D">
          <w:rPr>
            <w:noProof/>
            <w:webHidden/>
          </w:rPr>
          <w:fldChar w:fldCharType="end"/>
        </w:r>
      </w:hyperlink>
    </w:p>
    <w:p w14:paraId="19E48D66" w14:textId="5CF9F98E" w:rsidR="00F96B83" w:rsidRPr="005F2A46" w:rsidRDefault="001404EE">
      <w:pPr>
        <w:spacing w:line="360" w:lineRule="auto"/>
        <w:rPr>
          <w:rFonts w:ascii="微软雅黑" w:eastAsia="微软雅黑" w:hAnsi="微软雅黑"/>
          <w:sz w:val="20"/>
          <w:szCs w:val="21"/>
        </w:rPr>
      </w:pPr>
      <w:r w:rsidRPr="005F2A46">
        <w:rPr>
          <w:rFonts w:ascii="微软雅黑" w:eastAsia="微软雅黑" w:hAnsi="微软雅黑"/>
          <w:sz w:val="22"/>
        </w:rPr>
        <w:fldChar w:fldCharType="end"/>
      </w:r>
    </w:p>
    <w:p w14:paraId="70115227" w14:textId="77777777" w:rsidR="00F96B83" w:rsidRPr="005F2A46" w:rsidRDefault="00F96B83">
      <w:pPr>
        <w:spacing w:line="360" w:lineRule="auto"/>
        <w:rPr>
          <w:rFonts w:ascii="微软雅黑" w:eastAsia="微软雅黑" w:hAnsi="微软雅黑"/>
          <w:sz w:val="20"/>
          <w:szCs w:val="21"/>
        </w:rPr>
      </w:pPr>
    </w:p>
    <w:p w14:paraId="638982AC" w14:textId="77777777" w:rsidR="00F96B83" w:rsidRPr="005F2A46" w:rsidRDefault="00F96B83">
      <w:pPr>
        <w:spacing w:line="360" w:lineRule="auto"/>
        <w:rPr>
          <w:rFonts w:ascii="微软雅黑" w:eastAsia="微软雅黑" w:hAnsi="微软雅黑"/>
          <w:sz w:val="20"/>
          <w:szCs w:val="21"/>
        </w:rPr>
      </w:pPr>
    </w:p>
    <w:p w14:paraId="2D66FEE4" w14:textId="77777777" w:rsidR="00F96B83" w:rsidRPr="005F2A46" w:rsidRDefault="00F96B83">
      <w:pPr>
        <w:spacing w:line="360" w:lineRule="auto"/>
        <w:rPr>
          <w:rFonts w:ascii="微软雅黑" w:eastAsia="微软雅黑" w:hAnsi="微软雅黑"/>
          <w:sz w:val="20"/>
          <w:szCs w:val="21"/>
        </w:rPr>
        <w:sectPr w:rsidR="00F96B83" w:rsidRPr="005F2A46" w:rsidSect="00FC3F49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34D34B6" w14:textId="77777777" w:rsidR="00F96B83" w:rsidRPr="005F2A46" w:rsidRDefault="001404EE">
      <w:pPr>
        <w:pStyle w:val="1"/>
        <w:numPr>
          <w:ilvl w:val="0"/>
          <w:numId w:val="1"/>
        </w:numPr>
        <w:spacing w:line="360" w:lineRule="auto"/>
        <w:rPr>
          <w:rFonts w:ascii="微软雅黑" w:eastAsia="微软雅黑" w:hAnsi="微软雅黑"/>
          <w:sz w:val="40"/>
          <w:szCs w:val="40"/>
        </w:rPr>
      </w:pPr>
      <w:bookmarkStart w:id="2" w:name="_Toc483135638"/>
      <w:bookmarkStart w:id="3" w:name="_Toc490493143"/>
      <w:bookmarkStart w:id="4" w:name="_Toc97190940"/>
      <w:bookmarkEnd w:id="1"/>
      <w:r w:rsidRPr="005F2A46">
        <w:rPr>
          <w:rFonts w:ascii="微软雅黑" w:eastAsia="微软雅黑" w:hAnsi="微软雅黑" w:hint="eastAsia"/>
          <w:sz w:val="40"/>
          <w:szCs w:val="40"/>
        </w:rPr>
        <w:lastRenderedPageBreak/>
        <w:t>概述</w:t>
      </w:r>
      <w:bookmarkEnd w:id="2"/>
      <w:bookmarkEnd w:id="3"/>
      <w:bookmarkEnd w:id="4"/>
    </w:p>
    <w:p w14:paraId="23EC19B0" w14:textId="2EF22248" w:rsidR="00F96B83" w:rsidRPr="005F2A46" w:rsidRDefault="001404EE">
      <w:pPr>
        <w:pStyle w:val="2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5" w:name="_Toc483135639"/>
      <w:bookmarkStart w:id="6" w:name="_Toc490493144"/>
      <w:bookmarkStart w:id="7" w:name="_Toc97190941"/>
      <w:r w:rsidRPr="005F2A46">
        <w:rPr>
          <w:rFonts w:ascii="微软雅黑" w:eastAsia="微软雅黑" w:hAnsi="微软雅黑" w:hint="eastAsia"/>
          <w:sz w:val="28"/>
          <w:szCs w:val="28"/>
        </w:rPr>
        <w:t>项目背景</w:t>
      </w:r>
      <w:bookmarkEnd w:id="5"/>
      <w:bookmarkEnd w:id="6"/>
      <w:bookmarkEnd w:id="7"/>
    </w:p>
    <w:p w14:paraId="719E7D87" w14:textId="41455D58" w:rsidR="00F96B83" w:rsidRPr="005F2A46" w:rsidRDefault="001404EE">
      <w:pPr>
        <w:pStyle w:val="2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8" w:name="_Toc483135640"/>
      <w:bookmarkStart w:id="9" w:name="_Toc490493146"/>
      <w:bookmarkStart w:id="10" w:name="_Toc97190942"/>
      <w:r w:rsidRPr="005F2A46">
        <w:rPr>
          <w:rFonts w:ascii="微软雅黑" w:eastAsia="微软雅黑" w:hAnsi="微软雅黑" w:hint="eastAsia"/>
          <w:sz w:val="28"/>
          <w:szCs w:val="28"/>
        </w:rPr>
        <w:t>目标</w:t>
      </w:r>
      <w:bookmarkEnd w:id="8"/>
      <w:bookmarkEnd w:id="9"/>
      <w:bookmarkEnd w:id="10"/>
    </w:p>
    <w:p w14:paraId="5A7AF99D" w14:textId="7CA6745A" w:rsidR="00F96B83" w:rsidRPr="005F2A46" w:rsidRDefault="00707B15">
      <w:pPr>
        <w:pStyle w:val="1"/>
        <w:numPr>
          <w:ilvl w:val="0"/>
          <w:numId w:val="1"/>
        </w:numPr>
        <w:spacing w:line="360" w:lineRule="auto"/>
        <w:rPr>
          <w:rFonts w:ascii="微软雅黑" w:eastAsia="微软雅黑" w:hAnsi="微软雅黑"/>
          <w:sz w:val="40"/>
          <w:szCs w:val="40"/>
        </w:rPr>
      </w:pPr>
      <w:bookmarkStart w:id="11" w:name="_Toc97190943"/>
      <w:r w:rsidRPr="005F2A46">
        <w:rPr>
          <w:rFonts w:ascii="微软雅黑" w:eastAsia="微软雅黑" w:hAnsi="微软雅黑" w:hint="eastAsia"/>
          <w:sz w:val="40"/>
          <w:szCs w:val="40"/>
        </w:rPr>
        <w:t>需求</w:t>
      </w:r>
      <w:bookmarkEnd w:id="11"/>
    </w:p>
    <w:p w14:paraId="17240EDD" w14:textId="77777777" w:rsidR="002837A3" w:rsidRDefault="002837A3" w:rsidP="002837A3">
      <w:pPr>
        <w:pStyle w:val="2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12" w:name="_Toc97190944"/>
      <w:r w:rsidRPr="005F2A46">
        <w:rPr>
          <w:rFonts w:ascii="微软雅黑" w:eastAsia="微软雅黑" w:hAnsi="微软雅黑" w:hint="eastAsia"/>
          <w:sz w:val="28"/>
          <w:szCs w:val="28"/>
        </w:rPr>
        <w:t>资产云</w:t>
      </w:r>
      <w:r>
        <w:rPr>
          <w:rFonts w:ascii="微软雅黑" w:eastAsia="微软雅黑" w:hAnsi="微软雅黑" w:hint="eastAsia"/>
          <w:sz w:val="28"/>
          <w:szCs w:val="28"/>
        </w:rPr>
        <w:t>平台</w:t>
      </w:r>
      <w:bookmarkEnd w:id="12"/>
    </w:p>
    <w:p w14:paraId="5E5CA486" w14:textId="77777777" w:rsidR="00957347" w:rsidRPr="00957347" w:rsidRDefault="00957347" w:rsidP="00957347">
      <w:pPr>
        <w:pStyle w:val="ad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3" w:name="_Toc96332006"/>
      <w:bookmarkStart w:id="14" w:name="_Toc96504614"/>
      <w:bookmarkStart w:id="15" w:name="_Toc96610011"/>
      <w:bookmarkStart w:id="16" w:name="_Toc97190945"/>
      <w:bookmarkEnd w:id="13"/>
      <w:bookmarkEnd w:id="14"/>
      <w:bookmarkEnd w:id="15"/>
      <w:bookmarkEnd w:id="16"/>
    </w:p>
    <w:p w14:paraId="34D6B07A" w14:textId="77777777" w:rsidR="00957347" w:rsidRPr="00957347" w:rsidRDefault="00957347" w:rsidP="00957347">
      <w:pPr>
        <w:pStyle w:val="ad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7" w:name="_Toc96504615"/>
      <w:bookmarkStart w:id="18" w:name="_Toc96610012"/>
      <w:bookmarkStart w:id="19" w:name="_Toc97190946"/>
      <w:bookmarkEnd w:id="17"/>
      <w:bookmarkEnd w:id="18"/>
      <w:bookmarkEnd w:id="19"/>
    </w:p>
    <w:p w14:paraId="7B56372B" w14:textId="77777777" w:rsidR="00957347" w:rsidRPr="00957347" w:rsidRDefault="00957347" w:rsidP="00957347">
      <w:pPr>
        <w:pStyle w:val="ad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20" w:name="_Toc96504616"/>
      <w:bookmarkStart w:id="21" w:name="_Toc96610013"/>
      <w:bookmarkStart w:id="22" w:name="_Toc97190947"/>
      <w:bookmarkEnd w:id="20"/>
      <w:bookmarkEnd w:id="21"/>
      <w:bookmarkEnd w:id="22"/>
    </w:p>
    <w:p w14:paraId="3A618E62" w14:textId="7209C1A1" w:rsidR="002837A3" w:rsidRPr="00CD4F38" w:rsidRDefault="002837A3" w:rsidP="00957347">
      <w:pPr>
        <w:pStyle w:val="3"/>
        <w:rPr>
          <w:rFonts w:ascii="微软雅黑" w:eastAsia="微软雅黑" w:hAnsi="微软雅黑"/>
          <w:sz w:val="24"/>
          <w:szCs w:val="24"/>
        </w:rPr>
      </w:pPr>
      <w:bookmarkStart w:id="23" w:name="_Toc97190948"/>
      <w:r w:rsidRPr="00CD4F38">
        <w:rPr>
          <w:rFonts w:ascii="微软雅黑" w:eastAsia="微软雅黑" w:hAnsi="微软雅黑" w:hint="eastAsia"/>
          <w:sz w:val="24"/>
          <w:szCs w:val="24"/>
        </w:rPr>
        <w:t>数据中心</w:t>
      </w:r>
      <w:bookmarkEnd w:id="23"/>
    </w:p>
    <w:p w14:paraId="4BA011CE" w14:textId="77777777" w:rsidR="002837A3" w:rsidRDefault="002837A3" w:rsidP="002837A3">
      <w:pPr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资产云平台的数据中心页面，点击中间地图中的项目弹窗中，增加“</w:t>
      </w:r>
      <w:r>
        <w:rPr>
          <w:rFonts w:ascii="微软雅黑" w:eastAsia="微软雅黑" w:hAnsi="微软雅黑" w:hint="eastAsia"/>
        </w:rPr>
        <w:t>出租分析</w:t>
      </w:r>
      <w:r w:rsidRPr="005F2A46">
        <w:rPr>
          <w:rFonts w:ascii="微软雅黑" w:eastAsia="微软雅黑" w:hAnsi="微软雅黑" w:hint="eastAsia"/>
        </w:rPr>
        <w:t>”按钮，点击后弹出页面显示该项目的出租率、租金水平</w:t>
      </w:r>
    </w:p>
    <w:p w14:paraId="56D7DB42" w14:textId="77777777" w:rsidR="002837A3" w:rsidRPr="005F2A46" w:rsidRDefault="002837A3" w:rsidP="002837A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08C840F" wp14:editId="09B327D1">
            <wp:extent cx="5274310" cy="26428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617F" w14:textId="3861A7FB" w:rsidR="002837A3" w:rsidRPr="005F2A46" w:rsidRDefault="002368C4" w:rsidP="002837A3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5762805" wp14:editId="2EE79764">
            <wp:extent cx="5274310" cy="2010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1BE7" w14:textId="77777777" w:rsidR="002837A3" w:rsidRDefault="002837A3" w:rsidP="002837A3">
      <w:pPr>
        <w:rPr>
          <w:rFonts w:ascii="微软雅黑" w:eastAsia="微软雅黑" w:hAnsi="微软雅黑"/>
        </w:rPr>
      </w:pPr>
      <w:r w:rsidRPr="008B429A">
        <w:rPr>
          <w:rFonts w:ascii="微软雅黑" w:eastAsia="微软雅黑" w:hAnsi="微软雅黑" w:hint="eastAsia"/>
        </w:rPr>
        <w:t>以下所有指标都是按项目去统计的，每个项目单独计算</w:t>
      </w:r>
    </w:p>
    <w:p w14:paraId="6C6A8B99" w14:textId="77777777" w:rsidR="009A5165" w:rsidRPr="009A5165" w:rsidRDefault="002837A3" w:rsidP="009A5165">
      <w:pPr>
        <w:rPr>
          <w:rFonts w:ascii="微软雅黑" w:eastAsia="微软雅黑" w:hAnsi="微软雅黑"/>
          <w:color w:val="FF0000"/>
        </w:rPr>
      </w:pPr>
      <w:r w:rsidRPr="009A5165">
        <w:rPr>
          <w:rFonts w:ascii="微软雅黑" w:eastAsia="微软雅黑" w:hAnsi="微软雅黑" w:hint="eastAsia"/>
          <w:color w:val="FF0000"/>
        </w:rPr>
        <w:t>延中大楼需要计算联合办公合同</w:t>
      </w:r>
      <w:r w:rsidR="009A5165" w:rsidRPr="009A5165">
        <w:rPr>
          <w:rFonts w:ascii="微软雅黑" w:eastAsia="微软雅黑" w:hAnsi="微软雅黑" w:hint="eastAsia"/>
          <w:color w:val="FF0000"/>
        </w:rPr>
        <w:t>，联合办公的面积用工位数量去折算，每层按照该层所有工位数量和楼层面积进行测算，楼层总工位数要计算该楼层所有房间类型的</w:t>
      </w:r>
      <w:proofErr w:type="gramStart"/>
      <w:r w:rsidR="009A5165" w:rsidRPr="009A5165">
        <w:rPr>
          <w:rFonts w:ascii="微软雅黑" w:eastAsia="微软雅黑" w:hAnsi="微软雅黑" w:hint="eastAsia"/>
          <w:color w:val="FF0000"/>
        </w:rPr>
        <w:t>工位数</w:t>
      </w:r>
      <w:proofErr w:type="gramEnd"/>
      <w:r w:rsidR="009A5165" w:rsidRPr="009A5165">
        <w:rPr>
          <w:rFonts w:ascii="微软雅黑" w:eastAsia="微软雅黑" w:hAnsi="微软雅黑" w:hint="eastAsia"/>
          <w:color w:val="FF0000"/>
        </w:rPr>
        <w:t>总和</w:t>
      </w:r>
      <w:proofErr w:type="gramStart"/>
      <w:r w:rsidR="009A5165" w:rsidRPr="009A5165">
        <w:rPr>
          <w:rFonts w:ascii="微软雅黑" w:eastAsia="微软雅黑" w:hAnsi="微软雅黑" w:hint="eastAsia"/>
          <w:color w:val="FF0000"/>
        </w:rPr>
        <w:t>和</w:t>
      </w:r>
      <w:proofErr w:type="gramEnd"/>
      <w:r w:rsidR="009A5165" w:rsidRPr="009A5165">
        <w:rPr>
          <w:rFonts w:ascii="微软雅黑" w:eastAsia="微软雅黑" w:hAnsi="微软雅黑" w:hint="eastAsia"/>
          <w:color w:val="FF0000"/>
        </w:rPr>
        <w:t>所有工位类型的</w:t>
      </w:r>
      <w:proofErr w:type="gramStart"/>
      <w:r w:rsidR="009A5165" w:rsidRPr="009A5165">
        <w:rPr>
          <w:rFonts w:ascii="微软雅黑" w:eastAsia="微软雅黑" w:hAnsi="微软雅黑" w:hint="eastAsia"/>
          <w:color w:val="FF0000"/>
        </w:rPr>
        <w:t>工位数</w:t>
      </w:r>
      <w:proofErr w:type="gramEnd"/>
      <w:r w:rsidR="009A5165" w:rsidRPr="009A5165">
        <w:rPr>
          <w:rFonts w:ascii="微软雅黑" w:eastAsia="微软雅黑" w:hAnsi="微软雅黑" w:hint="eastAsia"/>
          <w:color w:val="FF0000"/>
        </w:rPr>
        <w:t>总和</w:t>
      </w:r>
    </w:p>
    <w:p w14:paraId="0ECA7BA6" w14:textId="77777777" w:rsidR="002837A3" w:rsidRPr="005F2A46" w:rsidRDefault="002837A3" w:rsidP="002837A3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出租率</w:t>
      </w:r>
    </w:p>
    <w:p w14:paraId="08F64E2C" w14:textId="77777777" w:rsidR="002837A3" w:rsidRPr="005F2A46" w:rsidRDefault="002837A3" w:rsidP="002837A3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图表类型：折线图</w:t>
      </w:r>
    </w:p>
    <w:p w14:paraId="6C21B0AB" w14:textId="0BFF3DC9" w:rsidR="002837A3" w:rsidRPr="005F2A46" w:rsidRDefault="002837A3" w:rsidP="002837A3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/>
        </w:rPr>
        <w:t>X</w:t>
      </w:r>
      <w:r w:rsidRPr="005F2A46">
        <w:rPr>
          <w:rFonts w:ascii="微软雅黑" w:eastAsia="微软雅黑" w:hAnsi="微软雅黑" w:hint="eastAsia"/>
        </w:rPr>
        <w:t>轴：可根据月、季、年切换</w:t>
      </w:r>
      <w:r w:rsidRPr="00FE113C">
        <w:rPr>
          <w:rFonts w:ascii="微软雅黑" w:eastAsia="微软雅黑" w:hAnsi="微软雅黑" w:hint="eastAsia"/>
        </w:rPr>
        <w:t>，默认为月，</w:t>
      </w:r>
      <w:r>
        <w:rPr>
          <w:rFonts w:ascii="微软雅黑" w:eastAsia="微软雅黑" w:hAnsi="微软雅黑" w:hint="eastAsia"/>
        </w:rPr>
        <w:t>最多显示近13期的数据，从当前所在时间往前显示13期</w:t>
      </w:r>
      <w:r w:rsidR="005D522D">
        <w:rPr>
          <w:rFonts w:ascii="微软雅黑" w:eastAsia="微软雅黑" w:hAnsi="微软雅黑" w:hint="eastAsia"/>
        </w:rPr>
        <w:t>（包含当期）</w:t>
      </w:r>
      <w:r>
        <w:rPr>
          <w:rFonts w:ascii="微软雅黑" w:eastAsia="微软雅黑" w:hAnsi="微软雅黑" w:hint="eastAsia"/>
        </w:rPr>
        <w:t>，如果是年，没有13年的数据，就从系统最早的合同那年开始显示到今年，</w:t>
      </w:r>
      <w:r w:rsidRPr="00FE113C">
        <w:rPr>
          <w:rFonts w:ascii="微软雅黑" w:eastAsia="微软雅黑" w:hAnsi="微软雅黑" w:hint="eastAsia"/>
        </w:rPr>
        <w:t>显示方</w:t>
      </w:r>
      <w:r w:rsidRPr="005F2A46">
        <w:rPr>
          <w:rFonts w:ascii="微软雅黑" w:eastAsia="微软雅黑" w:hAnsi="微软雅黑" w:hint="eastAsia"/>
        </w:rPr>
        <w:t>式如下：</w:t>
      </w:r>
    </w:p>
    <w:p w14:paraId="63838349" w14:textId="77777777" w:rsidR="002837A3" w:rsidRPr="005F2A46" w:rsidRDefault="002837A3" w:rsidP="002837A3">
      <w:pPr>
        <w:pStyle w:val="a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月：</w:t>
      </w:r>
      <w:proofErr w:type="spellStart"/>
      <w:r w:rsidRPr="005F2A46">
        <w:rPr>
          <w:rFonts w:ascii="微软雅黑" w:eastAsia="微软雅黑" w:hAnsi="微软雅黑" w:hint="eastAsia"/>
        </w:rPr>
        <w:t>xxxx</w:t>
      </w:r>
      <w:proofErr w:type="spellEnd"/>
      <w:r w:rsidRPr="005F2A46">
        <w:rPr>
          <w:rFonts w:ascii="微软雅黑" w:eastAsia="微软雅黑" w:hAnsi="微软雅黑" w:hint="eastAsia"/>
        </w:rPr>
        <w:t>-xx</w:t>
      </w:r>
    </w:p>
    <w:p w14:paraId="47506867" w14:textId="77777777" w:rsidR="002837A3" w:rsidRPr="005F2A46" w:rsidRDefault="002837A3" w:rsidP="002837A3">
      <w:pPr>
        <w:pStyle w:val="a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季：</w:t>
      </w:r>
      <w:proofErr w:type="spellStart"/>
      <w:r w:rsidRPr="005F2A46">
        <w:rPr>
          <w:rFonts w:ascii="微软雅黑" w:eastAsia="微软雅黑" w:hAnsi="微软雅黑" w:hint="eastAsia"/>
        </w:rPr>
        <w:t>xxxx</w:t>
      </w:r>
      <w:proofErr w:type="spellEnd"/>
      <w:r w:rsidRPr="005F2A46">
        <w:rPr>
          <w:rFonts w:ascii="微软雅黑" w:eastAsia="微软雅黑" w:hAnsi="微软雅黑"/>
        </w:rPr>
        <w:t>-</w:t>
      </w:r>
      <w:r w:rsidRPr="005F2A46">
        <w:rPr>
          <w:rFonts w:ascii="微软雅黑" w:eastAsia="微软雅黑" w:hAnsi="微软雅黑" w:hint="eastAsia"/>
        </w:rPr>
        <w:t>x</w:t>
      </w:r>
    </w:p>
    <w:p w14:paraId="72C20BEF" w14:textId="77777777" w:rsidR="002837A3" w:rsidRPr="005F2A46" w:rsidRDefault="002837A3" w:rsidP="002837A3">
      <w:pPr>
        <w:pStyle w:val="a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年：</w:t>
      </w:r>
      <w:proofErr w:type="spellStart"/>
      <w:r w:rsidRPr="005F2A46">
        <w:rPr>
          <w:rFonts w:ascii="微软雅黑" w:eastAsia="微软雅黑" w:hAnsi="微软雅黑" w:hint="eastAsia"/>
        </w:rPr>
        <w:t>xxxx</w:t>
      </w:r>
      <w:proofErr w:type="spellEnd"/>
    </w:p>
    <w:p w14:paraId="1950CBD5" w14:textId="58D54967" w:rsidR="002837A3" w:rsidRPr="005F2A46" w:rsidRDefault="002837A3" w:rsidP="002837A3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bookmarkStart w:id="24" w:name="_Hlk89160181"/>
      <w:r w:rsidRPr="005F2A46">
        <w:rPr>
          <w:rFonts w:ascii="微软雅黑" w:eastAsia="微软雅黑" w:hAnsi="微软雅黑"/>
        </w:rPr>
        <w:t>Y</w:t>
      </w:r>
      <w:r w:rsidRPr="005F2A46">
        <w:rPr>
          <w:rFonts w:ascii="微软雅黑" w:eastAsia="微软雅黑" w:hAnsi="微软雅黑" w:hint="eastAsia"/>
        </w:rPr>
        <w:t>轴：y轴有两个值，y</w:t>
      </w:r>
      <w:r w:rsidRPr="005F2A46">
        <w:rPr>
          <w:rFonts w:ascii="微软雅黑" w:eastAsia="微软雅黑" w:hAnsi="微软雅黑"/>
        </w:rPr>
        <w:t>1</w:t>
      </w:r>
      <w:r w:rsidRPr="005F2A46">
        <w:rPr>
          <w:rFonts w:ascii="微软雅黑" w:eastAsia="微软雅黑" w:hAnsi="微软雅黑" w:hint="eastAsia"/>
        </w:rPr>
        <w:t>为</w:t>
      </w:r>
      <w:r w:rsidR="006E6093">
        <w:rPr>
          <w:rFonts w:ascii="微软雅黑" w:eastAsia="微软雅黑" w:hAnsi="微软雅黑" w:hint="eastAsia"/>
        </w:rPr>
        <w:t>期末</w:t>
      </w:r>
      <w:r w:rsidRPr="005F2A46">
        <w:rPr>
          <w:rFonts w:ascii="微软雅黑" w:eastAsia="微软雅黑" w:hAnsi="微软雅黑" w:hint="eastAsia"/>
        </w:rPr>
        <w:t>出租率，y</w:t>
      </w:r>
      <w:r w:rsidRPr="005F2A46">
        <w:rPr>
          <w:rFonts w:ascii="微软雅黑" w:eastAsia="微软雅黑" w:hAnsi="微软雅黑"/>
        </w:rPr>
        <w:t>2</w:t>
      </w:r>
      <w:r w:rsidRPr="005F2A46">
        <w:rPr>
          <w:rFonts w:ascii="微软雅黑" w:eastAsia="微软雅黑" w:hAnsi="微软雅黑" w:hint="eastAsia"/>
        </w:rPr>
        <w:t>为计租出租率，共同用同一个坐标刻度</w:t>
      </w:r>
    </w:p>
    <w:bookmarkEnd w:id="24"/>
    <w:p w14:paraId="4BA87588" w14:textId="77777777" w:rsidR="002837A3" w:rsidRPr="005F2A46" w:rsidRDefault="002837A3" w:rsidP="002837A3">
      <w:pPr>
        <w:pStyle w:val="ad"/>
        <w:ind w:left="845" w:firstLineChars="0" w:firstLine="0"/>
        <w:rPr>
          <w:rFonts w:ascii="微软雅黑" w:eastAsia="微软雅黑" w:hAnsi="微软雅黑"/>
        </w:rPr>
      </w:pPr>
      <w:commentRangeStart w:id="25"/>
      <w:commentRangeStart w:id="26"/>
      <w:r w:rsidRPr="00BC0DB5">
        <w:rPr>
          <w:rFonts w:ascii="微软雅黑" w:eastAsia="微软雅黑" w:hAnsi="微软雅黑" w:hint="eastAsia"/>
          <w:highlight w:val="yellow"/>
        </w:rPr>
        <w:t>y</w:t>
      </w:r>
      <w:r w:rsidRPr="00BC0DB5">
        <w:rPr>
          <w:rFonts w:ascii="微软雅黑" w:eastAsia="微软雅黑" w:hAnsi="微软雅黑"/>
          <w:highlight w:val="yellow"/>
        </w:rPr>
        <w:t>1</w:t>
      </w:r>
      <w:r w:rsidRPr="00BC0DB5">
        <w:rPr>
          <w:rFonts w:ascii="微软雅黑" w:eastAsia="微软雅黑" w:hAnsi="微软雅黑" w:hint="eastAsia"/>
          <w:highlight w:val="yellow"/>
        </w:rPr>
        <w:t>为选定周期的最后一天的实时出租率，为该日期有合同的房源的总面积÷选定项目的所有房源面积总和</w:t>
      </w:r>
      <w:commentRangeEnd w:id="25"/>
      <w:r>
        <w:rPr>
          <w:rStyle w:val="af"/>
        </w:rPr>
        <w:commentReference w:id="25"/>
      </w:r>
      <w:commentRangeEnd w:id="26"/>
      <w:r>
        <w:rPr>
          <w:rStyle w:val="af"/>
        </w:rPr>
        <w:commentReference w:id="26"/>
      </w:r>
    </w:p>
    <w:p w14:paraId="18B1C35E" w14:textId="77777777" w:rsidR="002837A3" w:rsidRPr="005F2A46" w:rsidRDefault="002837A3" w:rsidP="002837A3">
      <w:pPr>
        <w:pStyle w:val="ad"/>
        <w:ind w:left="845" w:firstLineChars="0" w:firstLine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y</w:t>
      </w:r>
      <w:r w:rsidRPr="005F2A46">
        <w:rPr>
          <w:rFonts w:ascii="微软雅黑" w:eastAsia="微软雅黑" w:hAnsi="微软雅黑"/>
        </w:rPr>
        <w:t>2</w:t>
      </w:r>
      <w:r w:rsidRPr="005F2A46">
        <w:rPr>
          <w:rFonts w:ascii="微软雅黑" w:eastAsia="微软雅黑" w:hAnsi="微软雅黑" w:hint="eastAsia"/>
        </w:rPr>
        <w:t>为整个周期的计租出租率，计算公式如下</w:t>
      </w:r>
    </w:p>
    <w:p w14:paraId="76A0A245" w14:textId="77777777" w:rsidR="002837A3" w:rsidRPr="00B30C0F" w:rsidRDefault="004C59A4" w:rsidP="002837A3">
      <w:pPr>
        <w:pStyle w:val="ad"/>
        <w:ind w:left="845" w:firstLineChars="0" w:firstLine="0"/>
        <w:rPr>
          <w:rFonts w:ascii="微软雅黑" w:eastAsia="微软雅黑" w:hAnsi="微软雅黑"/>
          <w:sz w:val="18"/>
          <w:szCs w:val="20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20"/>
                </w:rPr>
              </m:ctrlPr>
            </m:fPr>
            <m:num>
              <m:r>
                <w:rPr>
                  <w:rFonts w:ascii="Cambria Math" w:eastAsia="微软雅黑" w:hAnsi="Cambria Math" w:hint="eastAsia"/>
                  <w:sz w:val="18"/>
                  <w:szCs w:val="20"/>
                </w:rPr>
                <m:t>出租面积</m:t>
              </m:r>
              <m:r>
                <w:rPr>
                  <w:rFonts w:ascii="Cambria Math" w:eastAsia="微软雅黑" w:hAnsi="Cambria Math" w:hint="eastAsia"/>
                  <w:sz w:val="18"/>
                  <w:szCs w:val="20"/>
                </w:rPr>
                <m:t>1</m:t>
              </m:r>
              <m:r>
                <w:rPr>
                  <w:rFonts w:ascii="Cambria Math" w:eastAsia="微软雅黑" w:hAnsi="Cambria Math"/>
                  <w:sz w:val="18"/>
                  <w:szCs w:val="20"/>
                </w:rPr>
                <m:t>×</m:t>
              </m:r>
              <m:f>
                <m:fPr>
                  <m:type m:val="lin"/>
                  <m:ctrlPr>
                    <w:rPr>
                      <w:rFonts w:ascii="Cambria Math" w:eastAsia="微软雅黑" w:hAnsi="Cambria Math"/>
                      <w:i/>
                      <w:sz w:val="18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 w:hint="eastAsia"/>
                      <w:sz w:val="18"/>
                      <w:szCs w:val="20"/>
                    </w:rPr>
                    <m:t>出租天数</m:t>
                  </m:r>
                  <m:r>
                    <w:rPr>
                      <w:rFonts w:ascii="Cambria Math" w:eastAsia="微软雅黑" w:hAnsi="Cambria Math" w:hint="eastAsia"/>
                      <w:sz w:val="18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 w:hint="eastAsia"/>
                      <w:sz w:val="18"/>
                      <w:szCs w:val="20"/>
                    </w:rPr>
                    <m:t>周期天数</m:t>
                  </m:r>
                  <m:r>
                    <w:rPr>
                      <w:rFonts w:ascii="Cambria Math" w:eastAsia="微软雅黑" w:hAnsi="Cambria Math" w:hint="eastAsia"/>
                      <w:sz w:val="18"/>
                      <w:szCs w:val="20"/>
                    </w:rPr>
                    <m:t>+</m:t>
                  </m:r>
                  <m:r>
                    <w:rPr>
                      <w:rFonts w:ascii="Cambria Math" w:eastAsia="微软雅黑" w:hAnsi="Cambria Math" w:hint="eastAsia"/>
                      <w:sz w:val="18"/>
                      <w:szCs w:val="20"/>
                    </w:rPr>
                    <m:t>出租面积</m:t>
                  </m:r>
                  <m:r>
                    <w:rPr>
                      <w:rFonts w:ascii="Cambria Math" w:eastAsia="微软雅黑" w:hAnsi="Cambria Math" w:hint="eastAsia"/>
                      <w:sz w:val="18"/>
                      <w:szCs w:val="20"/>
                    </w:rPr>
                    <m:t>2</m:t>
                  </m:r>
                  <m:r>
                    <w:rPr>
                      <w:rFonts w:ascii="Cambria Math" w:eastAsia="微软雅黑" w:hAnsi="Cambria Math"/>
                      <w:sz w:val="18"/>
                      <w:szCs w:val="20"/>
                    </w:rPr>
                    <m:t>×</m:t>
                  </m:r>
                  <m:f>
                    <m:fPr>
                      <m:type m:val="lin"/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18"/>
                          <w:szCs w:val="20"/>
                        </w:rPr>
                        <m:t>出租天数</m:t>
                      </m:r>
                      <m:r>
                        <w:rPr>
                          <w:rFonts w:ascii="Cambria Math" w:eastAsia="微软雅黑" w:hAnsi="Cambria Math" w:hint="eastAsia"/>
                          <w:sz w:val="18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 w:hint="eastAsia"/>
                          <w:sz w:val="18"/>
                          <w:szCs w:val="20"/>
                        </w:rPr>
                        <m:t>周期天数</m:t>
                      </m:r>
                      <m:r>
                        <w:rPr>
                          <w:rFonts w:ascii="Cambria Math" w:eastAsia="微软雅黑" w:hAnsi="Cambria Math" w:hint="eastAsia"/>
                          <w:sz w:val="18"/>
                          <w:szCs w:val="20"/>
                        </w:rPr>
                        <m:t>+</m:t>
                      </m:r>
                      <m:r>
                        <w:rPr>
                          <w:rFonts w:ascii="Cambria Math" w:eastAsia="微软雅黑" w:hAnsi="Cambria Math"/>
                          <w:sz w:val="18"/>
                          <w:szCs w:val="20"/>
                        </w:rPr>
                        <m:t>…</m:t>
                      </m:r>
                      <m:r>
                        <w:rPr>
                          <w:rFonts w:ascii="Cambria Math" w:eastAsia="微软雅黑" w:hAnsi="Cambria Math" w:hint="eastAsia"/>
                          <w:sz w:val="18"/>
                          <w:szCs w:val="20"/>
                        </w:rPr>
                        <m:t>+</m:t>
                      </m:r>
                      <m:r>
                        <w:rPr>
                          <w:rFonts w:ascii="Cambria Math" w:eastAsia="微软雅黑" w:hAnsi="Cambria Math" w:hint="eastAsia"/>
                          <w:sz w:val="18"/>
                          <w:szCs w:val="20"/>
                        </w:rPr>
                        <m:t>出租面积</m:t>
                      </m:r>
                      <m:r>
                        <w:rPr>
                          <w:rFonts w:ascii="Cambria Math" w:eastAsia="微软雅黑" w:hAnsi="Cambria Math" w:hint="eastAsia"/>
                          <w:sz w:val="18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微软雅黑" w:hAnsi="Cambria Math"/>
                          <w:sz w:val="18"/>
                          <w:szCs w:val="20"/>
                        </w:rPr>
                        <m:t>×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 w:hint="eastAsia"/>
                              <w:sz w:val="18"/>
                              <w:szCs w:val="20"/>
                            </w:rPr>
                            <m:t>出租天数</m:t>
                          </m:r>
                          <m:r>
                            <w:rPr>
                              <w:rFonts w:ascii="Cambria Math" w:eastAsia="微软雅黑" w:hAnsi="Cambria Math" w:hint="eastAsia"/>
                              <w:sz w:val="18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 w:hint="eastAsia"/>
                              <w:sz w:val="18"/>
                              <w:szCs w:val="20"/>
                            </w:rPr>
                            <m:t>周期天数</m:t>
                          </m:r>
                        </m:den>
                      </m:f>
                    </m:den>
                  </m:f>
                </m:den>
              </m:f>
            </m:num>
            <m:den>
              <m:r>
                <w:rPr>
                  <w:rFonts w:ascii="Cambria Math" w:eastAsia="微软雅黑" w:hAnsi="Cambria Math" w:hint="eastAsia"/>
                  <w:sz w:val="18"/>
                  <w:szCs w:val="20"/>
                </w:rPr>
                <m:t>总面积</m:t>
              </m:r>
            </m:den>
          </m:f>
        </m:oMath>
      </m:oMathPara>
    </w:p>
    <w:p w14:paraId="0B7E28F5" w14:textId="77777777" w:rsidR="002837A3" w:rsidRPr="005F2A46" w:rsidRDefault="002837A3" w:rsidP="002837A3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出租面积即合同绑定的房源的总面积</w:t>
      </w:r>
    </w:p>
    <w:p w14:paraId="51FE400C" w14:textId="0F42012B" w:rsidR="00F03491" w:rsidRPr="00F03491" w:rsidRDefault="00F03491" w:rsidP="002837A3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需要剔除掉已作废和未提交的合同</w:t>
      </w:r>
    </w:p>
    <w:p w14:paraId="01F5E419" w14:textId="670F535F" w:rsidR="002837A3" w:rsidRPr="0020463E" w:rsidRDefault="002837A3" w:rsidP="002837A3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/>
          <w:color w:val="FF0000"/>
        </w:rPr>
      </w:pPr>
      <w:r w:rsidRPr="005F2A46">
        <w:rPr>
          <w:rFonts w:ascii="微软雅黑" w:eastAsia="微软雅黑" w:hAnsi="微软雅黑" w:hint="eastAsia"/>
        </w:rPr>
        <w:t>出租天数取该合同的起始时间到结束时间的时间区间，和统计周期重合的天数，</w:t>
      </w:r>
      <w:proofErr w:type="gramStart"/>
      <w:r w:rsidRPr="005F2A46">
        <w:rPr>
          <w:rFonts w:ascii="微软雅黑" w:eastAsia="微软雅黑" w:hAnsi="微软雅黑" w:hint="eastAsia"/>
        </w:rPr>
        <w:t>若合同</w:t>
      </w:r>
      <w:proofErr w:type="gramEnd"/>
      <w:r w:rsidRPr="005F2A46">
        <w:rPr>
          <w:rFonts w:ascii="微软雅黑" w:eastAsia="微软雅黑" w:hAnsi="微软雅黑" w:hint="eastAsia"/>
        </w:rPr>
        <w:t>有退租日期，则合同的结束时间</w:t>
      </w:r>
      <w:proofErr w:type="gramStart"/>
      <w:r w:rsidRPr="005F2A46">
        <w:rPr>
          <w:rFonts w:ascii="微软雅黑" w:eastAsia="微软雅黑" w:hAnsi="微软雅黑" w:hint="eastAsia"/>
        </w:rPr>
        <w:t>改为取退租</w:t>
      </w:r>
      <w:proofErr w:type="gramEnd"/>
      <w:r w:rsidRPr="005F2A46">
        <w:rPr>
          <w:rFonts w:ascii="微软雅黑" w:eastAsia="微软雅黑" w:hAnsi="微软雅黑" w:hint="eastAsia"/>
        </w:rPr>
        <w:t>日期</w:t>
      </w:r>
      <w:r w:rsidRPr="0020463E">
        <w:rPr>
          <w:rFonts w:ascii="微软雅黑" w:eastAsia="微软雅黑" w:hAnsi="微软雅黑" w:hint="eastAsia"/>
          <w:color w:val="FF0000"/>
        </w:rPr>
        <w:t>，</w:t>
      </w:r>
      <w:proofErr w:type="gramStart"/>
      <w:r w:rsidRPr="0020463E">
        <w:rPr>
          <w:rFonts w:ascii="微软雅黑" w:eastAsia="微软雅黑" w:hAnsi="微软雅黑" w:hint="eastAsia"/>
          <w:color w:val="FF0000"/>
        </w:rPr>
        <w:t>若合同</w:t>
      </w:r>
      <w:proofErr w:type="gramEnd"/>
      <w:r w:rsidRPr="0020463E">
        <w:rPr>
          <w:rFonts w:ascii="微软雅黑" w:eastAsia="微软雅黑" w:hAnsi="微软雅黑" w:hint="eastAsia"/>
          <w:color w:val="FF0000"/>
        </w:rPr>
        <w:t>有免租期，</w:t>
      </w:r>
      <w:r>
        <w:rPr>
          <w:rFonts w:ascii="微软雅黑" w:eastAsia="微软雅黑" w:hAnsi="微软雅黑" w:hint="eastAsia"/>
          <w:color w:val="FF0000"/>
        </w:rPr>
        <w:t>需要剔除掉，</w:t>
      </w:r>
      <w:r w:rsidRPr="0020463E">
        <w:rPr>
          <w:rFonts w:ascii="微软雅黑" w:eastAsia="微软雅黑" w:hAnsi="微软雅黑" w:hint="eastAsia"/>
          <w:color w:val="FF0000"/>
        </w:rPr>
        <w:t>不计算</w:t>
      </w:r>
      <w:proofErr w:type="gramStart"/>
      <w:r w:rsidRPr="0020463E">
        <w:rPr>
          <w:rFonts w:ascii="微软雅黑" w:eastAsia="微软雅黑" w:hAnsi="微软雅黑" w:hint="eastAsia"/>
          <w:color w:val="FF0000"/>
        </w:rPr>
        <w:t>入</w:t>
      </w:r>
      <w:commentRangeStart w:id="27"/>
      <w:commentRangeStart w:id="28"/>
      <w:r w:rsidRPr="0020463E">
        <w:rPr>
          <w:rFonts w:ascii="微软雅黑" w:eastAsia="微软雅黑" w:hAnsi="微软雅黑" w:hint="eastAsia"/>
          <w:color w:val="FF0000"/>
        </w:rPr>
        <w:t>合同</w:t>
      </w:r>
      <w:proofErr w:type="gramEnd"/>
      <w:r w:rsidRPr="0020463E">
        <w:rPr>
          <w:rFonts w:ascii="微软雅黑" w:eastAsia="微软雅黑" w:hAnsi="微软雅黑" w:hint="eastAsia"/>
          <w:color w:val="FF0000"/>
        </w:rPr>
        <w:t>周期</w:t>
      </w:r>
      <w:commentRangeEnd w:id="27"/>
      <w:r>
        <w:rPr>
          <w:rStyle w:val="af"/>
        </w:rPr>
        <w:commentReference w:id="27"/>
      </w:r>
      <w:commentRangeEnd w:id="28"/>
      <w:r>
        <w:rPr>
          <w:rStyle w:val="af"/>
        </w:rPr>
        <w:commentReference w:id="28"/>
      </w:r>
      <w:r w:rsidRPr="0020463E">
        <w:rPr>
          <w:rFonts w:ascii="微软雅黑" w:eastAsia="微软雅黑" w:hAnsi="微软雅黑" w:hint="eastAsia"/>
          <w:color w:val="FF0000"/>
        </w:rPr>
        <w:t>内</w:t>
      </w:r>
    </w:p>
    <w:p w14:paraId="513C432F" w14:textId="77777777" w:rsidR="002837A3" w:rsidRPr="005F2A46" w:rsidRDefault="002837A3" w:rsidP="002837A3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周期天数即选定月/选定季度/选定年实际的天数</w:t>
      </w:r>
    </w:p>
    <w:p w14:paraId="0FEA5372" w14:textId="2630C771" w:rsidR="002837A3" w:rsidRPr="00753F4C" w:rsidRDefault="002837A3" w:rsidP="002837A3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总面积为选定项目的所有房源面积总和，</w:t>
      </w:r>
      <w:r w:rsidRPr="005F2A46">
        <w:rPr>
          <w:rFonts w:ascii="微软雅黑" w:eastAsia="微软雅黑" w:hAnsi="微软雅黑" w:hint="eastAsia"/>
          <w:color w:val="F79646" w:themeColor="accent6"/>
        </w:rPr>
        <w:t>由于房源数据可随时变化，历史数据的房源总面积已经无法取到，在</w:t>
      </w:r>
      <w:proofErr w:type="gramStart"/>
      <w:r w:rsidRPr="005F2A46">
        <w:rPr>
          <w:rFonts w:ascii="微软雅黑" w:eastAsia="微软雅黑" w:hAnsi="微软雅黑" w:hint="eastAsia"/>
          <w:color w:val="F79646" w:themeColor="accent6"/>
        </w:rPr>
        <w:t>算历史</w:t>
      </w:r>
      <w:proofErr w:type="gramEnd"/>
      <w:r w:rsidRPr="005F2A46">
        <w:rPr>
          <w:rFonts w:ascii="微软雅黑" w:eastAsia="微软雅黑" w:hAnsi="微软雅黑" w:hint="eastAsia"/>
          <w:color w:val="F79646" w:themeColor="accent6"/>
        </w:rPr>
        <w:t>数据的时候，有合同的那些房源面积</w:t>
      </w:r>
      <w:proofErr w:type="gramStart"/>
      <w:r w:rsidRPr="005F2A46">
        <w:rPr>
          <w:rFonts w:ascii="微软雅黑" w:eastAsia="微软雅黑" w:hAnsi="微软雅黑" w:hint="eastAsia"/>
          <w:color w:val="F79646" w:themeColor="accent6"/>
        </w:rPr>
        <w:t>取合同</w:t>
      </w:r>
      <w:proofErr w:type="gramEnd"/>
      <w:r w:rsidRPr="005F2A46">
        <w:rPr>
          <w:rFonts w:ascii="微软雅黑" w:eastAsia="微软雅黑" w:hAnsi="微软雅黑" w:hint="eastAsia"/>
          <w:color w:val="F79646" w:themeColor="accent6"/>
        </w:rPr>
        <w:t>里的面积，没有合同的那些房源面积就取</w:t>
      </w:r>
      <w:r w:rsidR="00FC3D27">
        <w:rPr>
          <w:rFonts w:ascii="微软雅黑" w:eastAsia="微软雅黑" w:hAnsi="微软雅黑" w:hint="eastAsia"/>
          <w:color w:val="F79646" w:themeColor="accent6"/>
        </w:rPr>
        <w:t>功能上线时</w:t>
      </w:r>
      <w:r w:rsidRPr="005F2A46">
        <w:rPr>
          <w:rFonts w:ascii="微软雅黑" w:eastAsia="微软雅黑" w:hAnsi="微软雅黑" w:hint="eastAsia"/>
          <w:color w:val="F79646" w:themeColor="accent6"/>
        </w:rPr>
        <w:t>的房源面积，未来数据要取每个月月</w:t>
      </w:r>
      <w:proofErr w:type="gramStart"/>
      <w:r w:rsidRPr="005F2A46">
        <w:rPr>
          <w:rFonts w:ascii="微软雅黑" w:eastAsia="微软雅黑" w:hAnsi="微软雅黑" w:hint="eastAsia"/>
          <w:color w:val="F79646" w:themeColor="accent6"/>
        </w:rPr>
        <w:t>末那个</w:t>
      </w:r>
      <w:proofErr w:type="gramEnd"/>
      <w:r w:rsidRPr="005F2A46">
        <w:rPr>
          <w:rFonts w:ascii="微软雅黑" w:eastAsia="微软雅黑" w:hAnsi="微软雅黑" w:hint="eastAsia"/>
          <w:color w:val="F79646" w:themeColor="accent6"/>
        </w:rPr>
        <w:t>时间点的房源总面积</w:t>
      </w:r>
    </w:p>
    <w:p w14:paraId="2B900013" w14:textId="77777777" w:rsidR="002837A3" w:rsidRPr="00FB48C1" w:rsidRDefault="002837A3" w:rsidP="002837A3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/>
          <w:color w:val="FF0000"/>
        </w:rPr>
      </w:pPr>
      <w:r w:rsidRPr="00FB48C1">
        <w:rPr>
          <w:rFonts w:ascii="微软雅黑" w:eastAsia="微软雅黑" w:hAnsi="微软雅黑" w:hint="eastAsia"/>
          <w:color w:val="FF0000"/>
        </w:rPr>
        <w:t>延中大楼计租出租率的</w:t>
      </w:r>
      <w:proofErr w:type="gramStart"/>
      <w:r w:rsidRPr="00FB48C1">
        <w:rPr>
          <w:rFonts w:ascii="微软雅黑" w:eastAsia="微软雅黑" w:hAnsi="微软雅黑" w:hint="eastAsia"/>
          <w:color w:val="FF0000"/>
        </w:rPr>
        <w:t>总面积写死一个</w:t>
      </w:r>
      <w:proofErr w:type="gramEnd"/>
      <w:r w:rsidRPr="00FB48C1">
        <w:rPr>
          <w:rFonts w:ascii="微软雅黑" w:eastAsia="微软雅黑" w:hAnsi="微软雅黑" w:hint="eastAsia"/>
          <w:color w:val="FF0000"/>
        </w:rPr>
        <w:t>固定值，</w:t>
      </w:r>
      <w:r w:rsidRPr="00FB48C1">
        <w:rPr>
          <w:rFonts w:ascii="微软雅黑" w:eastAsia="微软雅黑" w:hAnsi="微软雅黑"/>
          <w:color w:val="FF0000"/>
        </w:rPr>
        <w:t>27229.04</w:t>
      </w:r>
      <w:r w:rsidRPr="00FB48C1">
        <w:rPr>
          <w:rFonts w:ascii="微软雅黑" w:eastAsia="微软雅黑" w:hAnsi="微软雅黑" w:hint="eastAsia"/>
          <w:color w:val="FF0000"/>
        </w:rPr>
        <w:t>m</w:t>
      </w:r>
      <w:r w:rsidRPr="00C66BF3">
        <w:rPr>
          <w:rFonts w:ascii="微软雅黑" w:eastAsia="微软雅黑" w:hAnsi="微软雅黑" w:hint="eastAsia"/>
          <w:color w:val="FF0000"/>
          <w:vertAlign w:val="superscript"/>
        </w:rPr>
        <w:t>2</w:t>
      </w:r>
    </w:p>
    <w:p w14:paraId="38586F7D" w14:textId="6803F800" w:rsidR="006E6093" w:rsidRDefault="00CD45D2" w:rsidP="006E6093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/>
          <w:color w:val="F79646" w:themeColor="accent6"/>
        </w:rPr>
      </w:pPr>
      <w:r>
        <w:rPr>
          <w:rFonts w:ascii="微软雅黑" w:eastAsia="微软雅黑" w:hAnsi="微软雅黑" w:hint="eastAsia"/>
          <w:color w:val="F79646" w:themeColor="accent6"/>
        </w:rPr>
        <w:t>在计租出租率和期末出租率旁边增加图标，鼠标移入时显示说明，效果图如下</w:t>
      </w:r>
    </w:p>
    <w:p w14:paraId="6C267A99" w14:textId="46BA3F50" w:rsidR="00CD45D2" w:rsidRDefault="00CD45D2" w:rsidP="00CD45D2">
      <w:pPr>
        <w:pStyle w:val="ad"/>
        <w:numPr>
          <w:ilvl w:val="0"/>
          <w:numId w:val="41"/>
        </w:numPr>
        <w:ind w:firstLineChars="0"/>
        <w:rPr>
          <w:rFonts w:ascii="微软雅黑" w:eastAsia="微软雅黑" w:hAnsi="微软雅黑"/>
          <w:color w:val="F79646" w:themeColor="accent6"/>
        </w:rPr>
      </w:pPr>
      <w:r>
        <w:rPr>
          <w:rFonts w:ascii="微软雅黑" w:eastAsia="微软雅黑" w:hAnsi="微软雅黑" w:hint="eastAsia"/>
          <w:color w:val="F79646" w:themeColor="accent6"/>
        </w:rPr>
        <w:t>计租出租率：</w:t>
      </w:r>
      <w:r w:rsidRPr="00CD45D2">
        <w:rPr>
          <w:rFonts w:ascii="微软雅黑" w:eastAsia="微软雅黑" w:hAnsi="微软雅黑" w:hint="eastAsia"/>
          <w:color w:val="F79646" w:themeColor="accent6"/>
        </w:rPr>
        <w:t>按照免租期不计入已租原则，某</w:t>
      </w:r>
      <w:proofErr w:type="gramStart"/>
      <w:r w:rsidRPr="00CD45D2">
        <w:rPr>
          <w:rFonts w:ascii="微软雅黑" w:eastAsia="微软雅黑" w:hAnsi="微软雅黑" w:hint="eastAsia"/>
          <w:color w:val="F79646" w:themeColor="accent6"/>
        </w:rPr>
        <w:t>一统计</w:t>
      </w:r>
      <w:proofErr w:type="gramEnd"/>
      <w:r w:rsidRPr="00CD45D2">
        <w:rPr>
          <w:rFonts w:ascii="微软雅黑" w:eastAsia="微软雅黑" w:hAnsi="微软雅黑" w:hint="eastAsia"/>
          <w:color w:val="F79646" w:themeColor="accent6"/>
        </w:rPr>
        <w:t>周期内项目的加权平均出租率，计算公式为∑（出租面积*不含免租期的出租天数/周期天数）/总面积。</w:t>
      </w:r>
    </w:p>
    <w:p w14:paraId="721BCD9B" w14:textId="1EE98437" w:rsidR="00CD45D2" w:rsidRDefault="00CD45D2" w:rsidP="00CD45D2">
      <w:pPr>
        <w:pStyle w:val="ad"/>
        <w:numPr>
          <w:ilvl w:val="0"/>
          <w:numId w:val="41"/>
        </w:numPr>
        <w:ind w:firstLineChars="0"/>
        <w:rPr>
          <w:rFonts w:ascii="微软雅黑" w:eastAsia="微软雅黑" w:hAnsi="微软雅黑"/>
          <w:color w:val="F79646" w:themeColor="accent6"/>
        </w:rPr>
      </w:pPr>
      <w:r>
        <w:rPr>
          <w:rFonts w:ascii="微软雅黑" w:eastAsia="微软雅黑" w:hAnsi="微软雅黑" w:hint="eastAsia"/>
          <w:color w:val="F79646" w:themeColor="accent6"/>
        </w:rPr>
        <w:t>期末出租率：</w:t>
      </w:r>
      <w:r w:rsidRPr="00CD45D2">
        <w:rPr>
          <w:rFonts w:ascii="微软雅黑" w:eastAsia="微软雅黑" w:hAnsi="微软雅黑" w:hint="eastAsia"/>
          <w:color w:val="F79646" w:themeColor="accent6"/>
        </w:rPr>
        <w:t>在</w:t>
      </w:r>
      <w:proofErr w:type="gramStart"/>
      <w:r w:rsidRPr="00CD45D2">
        <w:rPr>
          <w:rFonts w:ascii="微软雅黑" w:eastAsia="微软雅黑" w:hAnsi="微软雅黑" w:hint="eastAsia"/>
          <w:color w:val="F79646" w:themeColor="accent6"/>
        </w:rPr>
        <w:t>租面积</w:t>
      </w:r>
      <w:proofErr w:type="gramEnd"/>
      <w:r w:rsidRPr="00CD45D2">
        <w:rPr>
          <w:rFonts w:ascii="微软雅黑" w:eastAsia="微软雅黑" w:hAnsi="微软雅黑" w:hint="eastAsia"/>
          <w:color w:val="F79646" w:themeColor="accent6"/>
        </w:rPr>
        <w:t>/房源总面积</w:t>
      </w:r>
    </w:p>
    <w:p w14:paraId="04659340" w14:textId="1CDFF481" w:rsidR="00CD45D2" w:rsidRPr="00CD45D2" w:rsidRDefault="00CD45D2" w:rsidP="00CD45D2">
      <w:pPr>
        <w:ind w:left="425"/>
        <w:rPr>
          <w:rFonts w:ascii="微软雅黑" w:eastAsia="微软雅黑" w:hAnsi="微软雅黑"/>
          <w:color w:val="F79646" w:themeColor="accent6"/>
        </w:rPr>
      </w:pPr>
      <w:r>
        <w:rPr>
          <w:noProof/>
        </w:rPr>
        <w:lastRenderedPageBreak/>
        <w:drawing>
          <wp:inline distT="0" distB="0" distL="0" distR="0" wp14:anchorId="56B3B0C2" wp14:editId="4690EFA6">
            <wp:extent cx="3711262" cy="293395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9346" w14:textId="464132FB" w:rsidR="002837A3" w:rsidRPr="006E6093" w:rsidRDefault="002837A3" w:rsidP="006E6093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/>
          <w:color w:val="F79646" w:themeColor="accent6"/>
        </w:rPr>
      </w:pPr>
      <w:r w:rsidRPr="006E6093">
        <w:rPr>
          <w:rFonts w:ascii="微软雅黑" w:eastAsia="微软雅黑" w:hAnsi="微软雅黑" w:hint="eastAsia"/>
          <w:color w:val="F79646" w:themeColor="accent6"/>
        </w:rPr>
        <w:t>点击折现图上的点，跳转到“项目面积”（2.</w:t>
      </w:r>
      <w:r w:rsidR="005D522D">
        <w:rPr>
          <w:rFonts w:ascii="微软雅黑" w:eastAsia="微软雅黑" w:hAnsi="微软雅黑" w:hint="eastAsia"/>
          <w:color w:val="F79646" w:themeColor="accent6"/>
        </w:rPr>
        <w:t>1</w:t>
      </w:r>
      <w:r w:rsidRPr="006E6093">
        <w:rPr>
          <w:rFonts w:ascii="微软雅黑" w:eastAsia="微软雅黑" w:hAnsi="微软雅黑" w:hint="eastAsia"/>
          <w:color w:val="F79646" w:themeColor="accent6"/>
        </w:rPr>
        <w:t>.2新功能）中，带入该项目该时间的筛选条件</w:t>
      </w:r>
    </w:p>
    <w:p w14:paraId="54B6B6DA" w14:textId="77777777" w:rsidR="002837A3" w:rsidRPr="005F2A46" w:rsidRDefault="002837A3" w:rsidP="002837A3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租金水平</w:t>
      </w:r>
    </w:p>
    <w:p w14:paraId="00919B8C" w14:textId="77777777" w:rsidR="002837A3" w:rsidRPr="005F2A46" w:rsidRDefault="002837A3" w:rsidP="002837A3">
      <w:pPr>
        <w:pStyle w:val="a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图表类型：</w:t>
      </w:r>
      <w:r>
        <w:rPr>
          <w:rFonts w:ascii="微软雅黑" w:eastAsia="微软雅黑" w:hAnsi="微软雅黑" w:hint="eastAsia"/>
        </w:rPr>
        <w:t>折线图</w:t>
      </w:r>
    </w:p>
    <w:p w14:paraId="6D08EEDF" w14:textId="77777777" w:rsidR="002837A3" w:rsidRPr="005F2A46" w:rsidRDefault="002837A3" w:rsidP="002837A3">
      <w:pPr>
        <w:pStyle w:val="a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/>
        </w:rPr>
        <w:t>X</w:t>
      </w:r>
      <w:r w:rsidRPr="005F2A46">
        <w:rPr>
          <w:rFonts w:ascii="微软雅黑" w:eastAsia="微软雅黑" w:hAnsi="微软雅黑" w:hint="eastAsia"/>
        </w:rPr>
        <w:t>轴：可根据月、季、年切换，默认为月，</w:t>
      </w:r>
      <w:r>
        <w:rPr>
          <w:rFonts w:ascii="微软雅黑" w:eastAsia="微软雅黑" w:hAnsi="微软雅黑" w:hint="eastAsia"/>
        </w:rPr>
        <w:t>最多显示近13期的数据，从当前所在时间往前显示13期，如果是年，没有13年的数据，就从系统最早的合同那年开始显示到今年</w:t>
      </w:r>
    </w:p>
    <w:p w14:paraId="0AC0D6E1" w14:textId="22F2886D" w:rsidR="002837A3" w:rsidRDefault="002837A3" w:rsidP="002837A3">
      <w:pPr>
        <w:pStyle w:val="ad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/>
        </w:rPr>
        <w:t>Y</w:t>
      </w:r>
      <w:r w:rsidRPr="005F2A46">
        <w:rPr>
          <w:rFonts w:ascii="微软雅黑" w:eastAsia="微软雅黑" w:hAnsi="微软雅黑" w:hint="eastAsia"/>
        </w:rPr>
        <w:t>轴：</w:t>
      </w:r>
      <w:r w:rsidRPr="005F2A46">
        <w:rPr>
          <w:rFonts w:ascii="微软雅黑" w:eastAsia="微软雅黑" w:hAnsi="微软雅黑"/>
        </w:rPr>
        <w:t>y</w:t>
      </w:r>
      <w:r w:rsidRPr="005F2A46">
        <w:rPr>
          <w:rFonts w:ascii="微软雅黑" w:eastAsia="微软雅黑" w:hAnsi="微软雅黑" w:hint="eastAsia"/>
        </w:rPr>
        <w:t>轴为</w:t>
      </w:r>
      <w:r>
        <w:rPr>
          <w:rFonts w:ascii="微软雅黑" w:eastAsia="微软雅黑" w:hAnsi="微软雅黑" w:hint="eastAsia"/>
        </w:rPr>
        <w:t>每期</w:t>
      </w:r>
      <w:r w:rsidRPr="005F2A46">
        <w:rPr>
          <w:rFonts w:ascii="微软雅黑" w:eastAsia="微软雅黑" w:hAnsi="微软雅黑" w:hint="eastAsia"/>
        </w:rPr>
        <w:t>的加权租金单价，</w:t>
      </w:r>
      <w:r>
        <w:rPr>
          <w:rFonts w:ascii="微软雅黑" w:eastAsia="微软雅黑" w:hAnsi="微软雅黑" w:hint="eastAsia"/>
        </w:rPr>
        <w:t>具体含义为</w:t>
      </w:r>
      <w:r w:rsidR="00AC0151">
        <w:rPr>
          <w:rFonts w:ascii="微软雅黑" w:eastAsia="微软雅黑" w:hAnsi="微软雅黑" w:hint="eastAsia"/>
        </w:rPr>
        <w:t>租金单价按照房源面积和出租天数双重加权的结果</w:t>
      </w:r>
    </w:p>
    <w:p w14:paraId="585C7319" w14:textId="77777777" w:rsidR="002837A3" w:rsidRPr="005F2A46" w:rsidRDefault="004C59A4" w:rsidP="002837A3">
      <w:pPr>
        <w:pStyle w:val="ad"/>
        <w:ind w:left="840" w:firstLineChars="0" w:firstLine="0"/>
        <w:rPr>
          <w:rFonts w:ascii="微软雅黑" w:eastAsia="微软雅黑" w:hAnsi="微软雅黑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 w:hint="eastAsia"/>
                </w:rPr>
                <m:t>租金单价</m:t>
              </m:r>
              <m:r>
                <w:rPr>
                  <w:rFonts w:ascii="Cambria Math" w:eastAsia="微软雅黑" w:hAnsi="Cambria Math" w:hint="eastAsia"/>
                </w:rPr>
                <m:t>1</m:t>
              </m:r>
              <m:r>
                <w:rPr>
                  <w:rFonts w:ascii="Cambria Math" w:eastAsia="微软雅黑" w:hAnsi="Cambria Math"/>
                </w:rPr>
                <m:t>×</m:t>
              </m:r>
              <m:r>
                <w:rPr>
                  <w:rFonts w:ascii="Cambria Math" w:eastAsia="微软雅黑" w:hAnsi="Cambria Math" w:hint="eastAsia"/>
                </w:rPr>
                <m:t>房源面积</m:t>
              </m:r>
              <m:r>
                <w:rPr>
                  <w:rFonts w:ascii="Cambria Math" w:eastAsia="微软雅黑" w:hAnsi="Cambria Math" w:hint="eastAsia"/>
                </w:rPr>
                <m:t>1</m:t>
              </m:r>
              <m:r>
                <w:rPr>
                  <w:rFonts w:ascii="Cambria Math" w:eastAsia="微软雅黑" w:hAnsi="Cambria Math"/>
                </w:rPr>
                <m:t>×</m:t>
              </m:r>
              <m:r>
                <w:rPr>
                  <w:rFonts w:ascii="Cambria Math" w:eastAsia="微软雅黑" w:hAnsi="Cambria Math" w:hint="eastAsia"/>
                </w:rPr>
                <m:t>天数</m:t>
              </m:r>
              <m:r>
                <w:rPr>
                  <w:rFonts w:ascii="Cambria Math" w:eastAsia="微软雅黑" w:hAnsi="Cambria Math" w:hint="eastAsia"/>
                </w:rPr>
                <m:t>1+</m:t>
              </m:r>
              <m:r>
                <w:rPr>
                  <w:rFonts w:ascii="Cambria Math" w:eastAsia="微软雅黑" w:hAnsi="Cambria Math" w:hint="eastAsia"/>
                </w:rPr>
                <m:t>租金单价</m:t>
              </m:r>
              <m:r>
                <w:rPr>
                  <w:rFonts w:ascii="Cambria Math" w:eastAsia="微软雅黑" w:hAnsi="Cambria Math" w:hint="eastAsia"/>
                </w:rPr>
                <m:t>2</m:t>
              </m:r>
              <m:r>
                <w:rPr>
                  <w:rFonts w:ascii="Cambria Math" w:eastAsia="微软雅黑" w:hAnsi="Cambria Math"/>
                </w:rPr>
                <m:t>×</m:t>
              </m:r>
              <m:r>
                <w:rPr>
                  <w:rFonts w:ascii="Cambria Math" w:eastAsia="微软雅黑" w:hAnsi="Cambria Math" w:hint="eastAsia"/>
                </w:rPr>
                <m:t>房源面积</m:t>
              </m:r>
              <m:r>
                <w:rPr>
                  <w:rFonts w:ascii="Cambria Math" w:eastAsia="微软雅黑" w:hAnsi="Cambria Math" w:hint="eastAsia"/>
                </w:rPr>
                <m:t>2</m:t>
              </m:r>
              <m:r>
                <w:rPr>
                  <w:rFonts w:ascii="Cambria Math" w:eastAsia="微软雅黑" w:hAnsi="Cambria Math"/>
                </w:rPr>
                <m:t>×</m:t>
              </m:r>
              <m:r>
                <w:rPr>
                  <w:rFonts w:ascii="Cambria Math" w:eastAsia="微软雅黑" w:hAnsi="Cambria Math" w:hint="eastAsia"/>
                </w:rPr>
                <m:t>天数</m:t>
              </m:r>
              <m:r>
                <w:rPr>
                  <w:rFonts w:ascii="Cambria Math" w:eastAsia="微软雅黑" w:hAnsi="Cambria Math" w:hint="eastAsia"/>
                </w:rPr>
                <m:t>2+</m:t>
              </m:r>
              <m:r>
                <w:rPr>
                  <w:rFonts w:ascii="Cambria Math" w:eastAsia="微软雅黑" w:hAnsi="Cambria Math"/>
                </w:rPr>
                <m:t>…</m:t>
              </m:r>
              <m:r>
                <w:rPr>
                  <w:rFonts w:ascii="Cambria Math" w:eastAsia="微软雅黑" w:hAnsi="Cambria Math" w:hint="eastAsia"/>
                </w:rPr>
                <m:t>+</m:t>
              </m:r>
              <m:r>
                <w:rPr>
                  <w:rFonts w:ascii="Cambria Math" w:eastAsia="微软雅黑" w:hAnsi="Cambria Math" w:hint="eastAsia"/>
                </w:rPr>
                <m:t>租金单价</m:t>
              </m:r>
              <m:r>
                <w:rPr>
                  <w:rFonts w:ascii="Cambria Math" w:eastAsia="微软雅黑" w:hAnsi="Cambria Math" w:hint="eastAsia"/>
                </w:rPr>
                <m:t>n</m:t>
              </m:r>
              <m:r>
                <w:rPr>
                  <w:rFonts w:ascii="Cambria Math" w:eastAsia="微软雅黑" w:hAnsi="Cambria Math"/>
                </w:rPr>
                <m:t>×</m:t>
              </m:r>
              <m:r>
                <w:rPr>
                  <w:rFonts w:ascii="Cambria Math" w:eastAsia="微软雅黑" w:hAnsi="Cambria Math" w:hint="eastAsia"/>
                </w:rPr>
                <m:t>房源面积</m:t>
              </m:r>
              <m:r>
                <w:rPr>
                  <w:rFonts w:ascii="Cambria Math" w:eastAsia="微软雅黑" w:hAnsi="Cambria Math" w:hint="eastAsia"/>
                </w:rPr>
                <m:t>n</m:t>
              </m:r>
              <m:r>
                <w:rPr>
                  <w:rFonts w:ascii="Cambria Math" w:eastAsia="微软雅黑" w:hAnsi="Cambria Math"/>
                </w:rPr>
                <m:t>×</m:t>
              </m:r>
              <m:r>
                <w:rPr>
                  <w:rFonts w:ascii="Cambria Math" w:eastAsia="微软雅黑" w:hAnsi="Cambria Math" w:hint="eastAsia"/>
                </w:rPr>
                <m:t>天数</m:t>
              </m:r>
              <m:r>
                <w:rPr>
                  <w:rFonts w:ascii="Cambria Math" w:eastAsia="微软雅黑" w:hAnsi="Cambria Math" w:hint="eastAsia"/>
                </w:rPr>
                <m:t>n</m:t>
              </m:r>
            </m:num>
            <m:den>
              <m:r>
                <w:rPr>
                  <w:rFonts w:ascii="Cambria Math" w:eastAsia="微软雅黑" w:hAnsi="Cambria Math" w:hint="eastAsia"/>
                </w:rPr>
                <m:t>房源面积</m:t>
              </m:r>
              <m:r>
                <w:rPr>
                  <w:rFonts w:ascii="Cambria Math" w:eastAsia="微软雅黑" w:hAnsi="Cambria Math" w:hint="eastAsia"/>
                </w:rPr>
                <m:t>1</m:t>
              </m:r>
              <m:r>
                <w:rPr>
                  <w:rFonts w:ascii="Cambria Math" w:eastAsia="微软雅黑" w:hAnsi="Cambria Math"/>
                </w:rPr>
                <m:t>×</m:t>
              </m:r>
              <m:r>
                <w:rPr>
                  <w:rFonts w:ascii="Cambria Math" w:eastAsia="微软雅黑" w:hAnsi="Cambria Math" w:hint="eastAsia"/>
                </w:rPr>
                <m:t>天数</m:t>
              </m:r>
              <m:r>
                <w:rPr>
                  <w:rFonts w:ascii="Cambria Math" w:eastAsia="微软雅黑" w:hAnsi="Cambria Math" w:hint="eastAsia"/>
                </w:rPr>
                <m:t>1+</m:t>
              </m:r>
              <m:r>
                <w:rPr>
                  <w:rFonts w:ascii="Cambria Math" w:eastAsia="微软雅黑" w:hAnsi="Cambria Math" w:hint="eastAsia"/>
                </w:rPr>
                <m:t>房源面积</m:t>
              </m:r>
              <m:r>
                <w:rPr>
                  <w:rFonts w:ascii="Cambria Math" w:eastAsia="微软雅黑" w:hAnsi="Cambria Math" w:hint="eastAsia"/>
                </w:rPr>
                <m:t>2</m:t>
              </m:r>
              <m:r>
                <w:rPr>
                  <w:rFonts w:ascii="Cambria Math" w:eastAsia="微软雅黑" w:hAnsi="Cambria Math"/>
                </w:rPr>
                <m:t>×</m:t>
              </m:r>
              <m:r>
                <w:rPr>
                  <w:rFonts w:ascii="Cambria Math" w:eastAsia="微软雅黑" w:hAnsi="Cambria Math" w:hint="eastAsia"/>
                </w:rPr>
                <m:t>天数</m:t>
              </m:r>
              <m:r>
                <w:rPr>
                  <w:rFonts w:ascii="Cambria Math" w:eastAsia="微软雅黑" w:hAnsi="Cambria Math" w:hint="eastAsia"/>
                </w:rPr>
                <m:t>2+</m:t>
              </m:r>
              <m:r>
                <w:rPr>
                  <w:rFonts w:ascii="Cambria Math" w:eastAsia="微软雅黑" w:hAnsi="Cambria Math"/>
                </w:rPr>
                <m:t>…</m:t>
              </m:r>
              <m:r>
                <w:rPr>
                  <w:rFonts w:ascii="Cambria Math" w:eastAsia="微软雅黑" w:hAnsi="Cambria Math" w:hint="eastAsia"/>
                </w:rPr>
                <m:t>+</m:t>
              </m:r>
              <m:r>
                <w:rPr>
                  <w:rFonts w:ascii="Cambria Math" w:eastAsia="微软雅黑" w:hAnsi="Cambria Math" w:hint="eastAsia"/>
                </w:rPr>
                <m:t>房源面积</m:t>
              </m:r>
              <m:r>
                <w:rPr>
                  <w:rFonts w:ascii="Cambria Math" w:eastAsia="微软雅黑" w:hAnsi="Cambria Math" w:hint="eastAsia"/>
                </w:rPr>
                <m:t>n</m:t>
              </m:r>
              <m:r>
                <w:rPr>
                  <w:rFonts w:ascii="Cambria Math" w:eastAsia="微软雅黑" w:hAnsi="Cambria Math"/>
                </w:rPr>
                <m:t>×</m:t>
              </m:r>
              <m:r>
                <w:rPr>
                  <w:rFonts w:ascii="Cambria Math" w:eastAsia="微软雅黑" w:hAnsi="Cambria Math" w:hint="eastAsia"/>
                </w:rPr>
                <m:t>天数</m:t>
              </m:r>
              <m:r>
                <w:rPr>
                  <w:rFonts w:ascii="Cambria Math" w:eastAsia="微软雅黑" w:hAnsi="Cambria Math" w:hint="eastAsia"/>
                </w:rPr>
                <m:t>n</m:t>
              </m:r>
            </m:den>
          </m:f>
        </m:oMath>
      </m:oMathPara>
    </w:p>
    <w:p w14:paraId="6DB87ABE" w14:textId="692AAACE" w:rsidR="002837A3" w:rsidRDefault="002837A3" w:rsidP="002837A3">
      <w:pPr>
        <w:pStyle w:val="ad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找出所有合同的开始时间和合同结束时间（</w:t>
      </w:r>
      <w:r w:rsidR="003D49FE" w:rsidRPr="003D49FE">
        <w:rPr>
          <w:rFonts w:ascii="微软雅黑" w:eastAsia="微软雅黑" w:hAnsi="微软雅黑" w:hint="eastAsia"/>
          <w:color w:val="F79646" w:themeColor="accent6"/>
        </w:rPr>
        <w:t>完成退租</w:t>
      </w:r>
      <w:proofErr w:type="gramStart"/>
      <w:r w:rsidR="003D49FE" w:rsidRPr="003D49FE">
        <w:rPr>
          <w:rFonts w:ascii="微软雅黑" w:eastAsia="微软雅黑" w:hAnsi="微软雅黑" w:hint="eastAsia"/>
          <w:color w:val="F79646" w:themeColor="accent6"/>
        </w:rPr>
        <w:t>的</w:t>
      </w:r>
      <w:r w:rsidRPr="003D49FE">
        <w:rPr>
          <w:rFonts w:ascii="微软雅黑" w:eastAsia="微软雅黑" w:hAnsi="微软雅黑" w:hint="eastAsia"/>
          <w:color w:val="F79646" w:themeColor="accent6"/>
        </w:rPr>
        <w:t>取退租</w:t>
      </w:r>
      <w:proofErr w:type="gramEnd"/>
      <w:r w:rsidRPr="003D49FE">
        <w:rPr>
          <w:rFonts w:ascii="微软雅黑" w:eastAsia="微软雅黑" w:hAnsi="微软雅黑" w:hint="eastAsia"/>
          <w:color w:val="F79646" w:themeColor="accent6"/>
        </w:rPr>
        <w:t>时间</w:t>
      </w:r>
      <w:r w:rsidR="003D49FE">
        <w:rPr>
          <w:rFonts w:ascii="微软雅黑" w:eastAsia="微软雅黑" w:hAnsi="微软雅黑" w:hint="eastAsia"/>
          <w:color w:val="F79646" w:themeColor="accent6"/>
        </w:rPr>
        <w:t>，退</w:t>
      </w:r>
      <w:proofErr w:type="gramStart"/>
      <w:r w:rsidR="003D49FE">
        <w:rPr>
          <w:rFonts w:ascii="微软雅黑" w:eastAsia="微软雅黑" w:hAnsi="微软雅黑" w:hint="eastAsia"/>
          <w:color w:val="F79646" w:themeColor="accent6"/>
        </w:rPr>
        <w:t>租中还是取合同</w:t>
      </w:r>
      <w:proofErr w:type="gramEnd"/>
      <w:r w:rsidR="003D49FE">
        <w:rPr>
          <w:rFonts w:ascii="微软雅黑" w:eastAsia="微软雅黑" w:hAnsi="微软雅黑" w:hint="eastAsia"/>
          <w:color w:val="F79646" w:themeColor="accent6"/>
        </w:rPr>
        <w:t>结束时间</w:t>
      </w:r>
      <w:r>
        <w:rPr>
          <w:rFonts w:ascii="微软雅黑" w:eastAsia="微软雅黑" w:hAnsi="微软雅黑" w:hint="eastAsia"/>
        </w:rPr>
        <w:t>），与选定周期有重复的时间的合同，再找出这些合同中的租金清单时间有重合部分的</w:t>
      </w:r>
      <w:commentRangeStart w:id="29"/>
      <w:commentRangeStart w:id="30"/>
      <w:r>
        <w:rPr>
          <w:rFonts w:ascii="微软雅黑" w:eastAsia="微软雅黑" w:hAnsi="微软雅黑" w:hint="eastAsia"/>
        </w:rPr>
        <w:t>租金单价</w:t>
      </w:r>
      <w:commentRangeEnd w:id="29"/>
      <w:r>
        <w:rPr>
          <w:rStyle w:val="af"/>
        </w:rPr>
        <w:commentReference w:id="29"/>
      </w:r>
      <w:commentRangeEnd w:id="30"/>
      <w:r>
        <w:rPr>
          <w:rStyle w:val="af"/>
        </w:rPr>
        <w:commentReference w:id="30"/>
      </w:r>
      <w:r>
        <w:rPr>
          <w:rFonts w:ascii="微软雅黑" w:eastAsia="微软雅黑" w:hAnsi="微软雅黑" w:hint="eastAsia"/>
        </w:rPr>
        <w:t>根据重合时间加权计算</w:t>
      </w:r>
    </w:p>
    <w:p w14:paraId="3E1231E5" w14:textId="77777777" w:rsidR="003D49FE" w:rsidRPr="00F03491" w:rsidRDefault="003D49FE" w:rsidP="003D49FE">
      <w:pPr>
        <w:pStyle w:val="ad"/>
        <w:numPr>
          <w:ilvl w:val="0"/>
          <w:numId w:val="26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需要剔除掉已作废和未提交的合同</w:t>
      </w:r>
    </w:p>
    <w:p w14:paraId="5949C41B" w14:textId="7F2920A9" w:rsidR="002837A3" w:rsidRDefault="002837A3" w:rsidP="002837A3">
      <w:pPr>
        <w:pStyle w:val="ad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cs="Segoe UI Emoji" w:hint="eastAsia"/>
        </w:rPr>
        <w:lastRenderedPageBreak/>
        <w:t>若有退租，要根据退</w:t>
      </w:r>
      <w:proofErr w:type="gramStart"/>
      <w:r w:rsidRPr="005F2A46">
        <w:rPr>
          <w:rFonts w:ascii="微软雅黑" w:eastAsia="微软雅黑" w:hAnsi="微软雅黑" w:cs="Segoe UI Emoji" w:hint="eastAsia"/>
        </w:rPr>
        <w:t>租时间</w:t>
      </w:r>
      <w:proofErr w:type="gramEnd"/>
      <w:r w:rsidRPr="005F2A46">
        <w:rPr>
          <w:rFonts w:ascii="微软雅黑" w:eastAsia="微软雅黑" w:hAnsi="微软雅黑" w:cs="Segoe UI Emoji" w:hint="eastAsia"/>
        </w:rPr>
        <w:t>计算，在退</w:t>
      </w:r>
      <w:proofErr w:type="gramStart"/>
      <w:r w:rsidRPr="005F2A46">
        <w:rPr>
          <w:rFonts w:ascii="微软雅黑" w:eastAsia="微软雅黑" w:hAnsi="微软雅黑" w:cs="Segoe UI Emoji" w:hint="eastAsia"/>
        </w:rPr>
        <w:t>租时间</w:t>
      </w:r>
      <w:proofErr w:type="gramEnd"/>
      <w:r w:rsidRPr="005F2A46">
        <w:rPr>
          <w:rFonts w:ascii="微软雅黑" w:eastAsia="微软雅黑" w:hAnsi="微软雅黑" w:cs="Segoe UI Emoji" w:hint="eastAsia"/>
        </w:rPr>
        <w:t>之后的清单不</w:t>
      </w:r>
      <w:r>
        <w:rPr>
          <w:rFonts w:ascii="微软雅黑" w:eastAsia="微软雅黑" w:hAnsi="微软雅黑" w:cs="Segoe UI Emoji" w:hint="eastAsia"/>
        </w:rPr>
        <w:t>进行计算</w:t>
      </w:r>
      <w:r w:rsidRPr="005F2A46">
        <w:rPr>
          <w:rFonts w:ascii="微软雅黑" w:eastAsia="微软雅黑" w:hAnsi="微软雅黑" w:cs="Segoe UI Emoji" w:hint="eastAsia"/>
        </w:rPr>
        <w:t>，在退</w:t>
      </w:r>
      <w:proofErr w:type="gramStart"/>
      <w:r w:rsidRPr="005F2A46">
        <w:rPr>
          <w:rFonts w:ascii="微软雅黑" w:eastAsia="微软雅黑" w:hAnsi="微软雅黑" w:cs="Segoe UI Emoji" w:hint="eastAsia"/>
        </w:rPr>
        <w:t>租时间</w:t>
      </w:r>
      <w:proofErr w:type="gramEnd"/>
      <w:r w:rsidRPr="005F2A46">
        <w:rPr>
          <w:rFonts w:ascii="微软雅黑" w:eastAsia="微软雅黑" w:hAnsi="微软雅黑" w:cs="Segoe UI Emoji" w:hint="eastAsia"/>
        </w:rPr>
        <w:t>中的清单根据日期折算</w:t>
      </w:r>
    </w:p>
    <w:p w14:paraId="7DF52E06" w14:textId="35ADBABF" w:rsidR="002837A3" w:rsidRPr="00B90E98" w:rsidRDefault="002837A3" w:rsidP="002837A3">
      <w:pPr>
        <w:pStyle w:val="ad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租金单价要折算成元/m</w:t>
      </w:r>
      <w:r w:rsidRPr="005F2A46">
        <w:rPr>
          <w:rFonts w:ascii="微软雅黑" w:eastAsia="微软雅黑" w:hAnsi="微软雅黑"/>
          <w:vertAlign w:val="superscript"/>
        </w:rPr>
        <w:t>2</w:t>
      </w:r>
      <w:r w:rsidRPr="005F2A46">
        <w:rPr>
          <w:rFonts w:ascii="微软雅黑" w:eastAsia="微软雅黑" w:hAnsi="微软雅黑"/>
        </w:rPr>
        <w:t>/</w:t>
      </w:r>
      <w:r w:rsidRPr="005F2A46">
        <w:rPr>
          <w:rFonts w:ascii="微软雅黑" w:eastAsia="微软雅黑" w:hAnsi="微软雅黑" w:hint="eastAsia"/>
        </w:rPr>
        <w:t>天的单位</w:t>
      </w:r>
    </w:p>
    <w:p w14:paraId="41F3A3CD" w14:textId="77777777" w:rsidR="002837A3" w:rsidRPr="006B70D2" w:rsidRDefault="002837A3" w:rsidP="002837A3">
      <w:pPr>
        <w:pStyle w:val="ad"/>
        <w:ind w:left="1260" w:firstLineChars="0" w:firstLine="0"/>
        <w:rPr>
          <w:rFonts w:ascii="华文楷体" w:eastAsia="华文楷体" w:hAnsi="华文楷体"/>
        </w:rPr>
      </w:pPr>
      <w:r w:rsidRPr="006B70D2">
        <w:rPr>
          <w:rFonts w:ascii="华文楷体" w:eastAsia="华文楷体" w:hAnsi="华文楷体" w:hint="eastAsia"/>
        </w:rPr>
        <w:t>例：计算2021年租金单价，首先找出2021年的合同</w:t>
      </w:r>
    </w:p>
    <w:p w14:paraId="3ADFC09F" w14:textId="77777777" w:rsidR="002837A3" w:rsidRPr="006B70D2" w:rsidRDefault="002837A3" w:rsidP="002837A3">
      <w:pPr>
        <w:pStyle w:val="ad"/>
        <w:ind w:left="1260" w:firstLineChars="0" w:firstLine="0"/>
        <w:rPr>
          <w:rFonts w:ascii="华文楷体" w:eastAsia="华文楷体" w:hAnsi="华文楷体"/>
        </w:rPr>
      </w:pPr>
      <w:r w:rsidRPr="006B70D2">
        <w:rPr>
          <w:rFonts w:ascii="华文楷体" w:eastAsia="华文楷体" w:hAnsi="华文楷体" w:hint="eastAsia"/>
        </w:rPr>
        <w:t>合同1：2020-03-01到2021-02-28</w:t>
      </w:r>
      <w:r>
        <w:rPr>
          <w:rFonts w:ascii="华文楷体" w:eastAsia="华文楷体" w:hAnsi="华文楷体" w:hint="eastAsia"/>
        </w:rPr>
        <w:t>，房源总面积100m</w:t>
      </w:r>
      <w:r w:rsidRPr="00B90E98">
        <w:rPr>
          <w:rFonts w:ascii="华文楷体" w:eastAsia="华文楷体" w:hAnsi="华文楷体" w:hint="eastAsia"/>
          <w:vertAlign w:val="superscript"/>
        </w:rPr>
        <w:t>2</w:t>
      </w:r>
    </w:p>
    <w:p w14:paraId="34ED62BD" w14:textId="77777777" w:rsidR="002837A3" w:rsidRPr="006B70D2" w:rsidRDefault="002837A3" w:rsidP="002837A3">
      <w:pPr>
        <w:pStyle w:val="ad"/>
        <w:ind w:left="1680" w:firstLineChars="0"/>
        <w:rPr>
          <w:rFonts w:ascii="华文楷体" w:eastAsia="华文楷体" w:hAnsi="华文楷体"/>
        </w:rPr>
      </w:pPr>
      <w:r w:rsidRPr="006B70D2">
        <w:rPr>
          <w:rFonts w:ascii="华文楷体" w:eastAsia="华文楷体" w:hAnsi="华文楷体" w:hint="eastAsia"/>
        </w:rPr>
        <w:t>租金清单1：2020-03-01到2020-08-31，1元/m</w:t>
      </w:r>
      <w:r w:rsidRPr="006B70D2">
        <w:rPr>
          <w:rFonts w:ascii="华文楷体" w:eastAsia="华文楷体" w:hAnsi="华文楷体"/>
          <w:vertAlign w:val="superscript"/>
        </w:rPr>
        <w:t>2</w:t>
      </w:r>
      <w:r w:rsidRPr="006B70D2">
        <w:rPr>
          <w:rFonts w:ascii="华文楷体" w:eastAsia="华文楷体" w:hAnsi="华文楷体"/>
        </w:rPr>
        <w:t>/</w:t>
      </w:r>
      <w:r w:rsidRPr="006B70D2">
        <w:rPr>
          <w:rFonts w:ascii="华文楷体" w:eastAsia="华文楷体" w:hAnsi="华文楷体" w:hint="eastAsia"/>
        </w:rPr>
        <w:t>天</w:t>
      </w:r>
    </w:p>
    <w:p w14:paraId="11F1B15F" w14:textId="77777777" w:rsidR="002837A3" w:rsidRPr="006B70D2" w:rsidRDefault="002837A3" w:rsidP="002837A3">
      <w:pPr>
        <w:pStyle w:val="ad"/>
        <w:ind w:left="1680" w:firstLineChars="0"/>
        <w:rPr>
          <w:rFonts w:ascii="华文楷体" w:eastAsia="华文楷体" w:hAnsi="华文楷体"/>
        </w:rPr>
      </w:pPr>
      <w:r w:rsidRPr="006B70D2">
        <w:rPr>
          <w:rFonts w:ascii="华文楷体" w:eastAsia="华文楷体" w:hAnsi="华文楷体" w:hint="eastAsia"/>
        </w:rPr>
        <w:t>租金清单2：2020-09-01到2021-02-28，2元/m</w:t>
      </w:r>
      <w:r w:rsidRPr="006B70D2">
        <w:rPr>
          <w:rFonts w:ascii="华文楷体" w:eastAsia="华文楷体" w:hAnsi="华文楷体"/>
          <w:vertAlign w:val="superscript"/>
        </w:rPr>
        <w:t>2</w:t>
      </w:r>
      <w:r w:rsidRPr="006B70D2">
        <w:rPr>
          <w:rFonts w:ascii="华文楷体" w:eastAsia="华文楷体" w:hAnsi="华文楷体"/>
        </w:rPr>
        <w:t>/</w:t>
      </w:r>
      <w:r w:rsidRPr="006B70D2">
        <w:rPr>
          <w:rFonts w:ascii="华文楷体" w:eastAsia="华文楷体" w:hAnsi="华文楷体" w:hint="eastAsia"/>
        </w:rPr>
        <w:t>天</w:t>
      </w:r>
    </w:p>
    <w:p w14:paraId="002E52A5" w14:textId="77777777" w:rsidR="002837A3" w:rsidRPr="006B70D2" w:rsidRDefault="002837A3" w:rsidP="002837A3">
      <w:pPr>
        <w:ind w:left="840" w:firstLine="420"/>
        <w:rPr>
          <w:rFonts w:ascii="华文楷体" w:eastAsia="华文楷体" w:hAnsi="华文楷体"/>
        </w:rPr>
      </w:pPr>
      <w:r w:rsidRPr="006B70D2">
        <w:rPr>
          <w:rFonts w:ascii="华文楷体" w:eastAsia="华文楷体" w:hAnsi="华文楷体" w:hint="eastAsia"/>
        </w:rPr>
        <w:t>合同2，2021-04-01到2022-03-31</w:t>
      </w:r>
      <w:r>
        <w:rPr>
          <w:rFonts w:ascii="华文楷体" w:eastAsia="华文楷体" w:hAnsi="华文楷体" w:hint="eastAsia"/>
        </w:rPr>
        <w:t>，房源总面积200m</w:t>
      </w:r>
      <w:r w:rsidRPr="00B90E98">
        <w:rPr>
          <w:rFonts w:ascii="华文楷体" w:eastAsia="华文楷体" w:hAnsi="华文楷体" w:hint="eastAsia"/>
          <w:vertAlign w:val="superscript"/>
        </w:rPr>
        <w:t>2</w:t>
      </w:r>
    </w:p>
    <w:p w14:paraId="0C254236" w14:textId="77777777" w:rsidR="002837A3" w:rsidRPr="006B70D2" w:rsidRDefault="002837A3" w:rsidP="002837A3">
      <w:pPr>
        <w:ind w:left="840" w:firstLine="420"/>
        <w:rPr>
          <w:rFonts w:ascii="华文楷体" w:eastAsia="华文楷体" w:hAnsi="华文楷体"/>
        </w:rPr>
      </w:pPr>
      <w:r w:rsidRPr="006B70D2">
        <w:rPr>
          <w:rFonts w:ascii="华文楷体" w:eastAsia="华文楷体" w:hAnsi="华文楷体"/>
        </w:rPr>
        <w:tab/>
      </w:r>
      <w:r w:rsidRPr="006B70D2">
        <w:rPr>
          <w:rFonts w:ascii="华文楷体" w:eastAsia="华文楷体" w:hAnsi="华文楷体"/>
        </w:rPr>
        <w:tab/>
      </w:r>
      <w:r w:rsidRPr="006B70D2">
        <w:rPr>
          <w:rFonts w:ascii="华文楷体" w:eastAsia="华文楷体" w:hAnsi="华文楷体" w:hint="eastAsia"/>
        </w:rPr>
        <w:t>租金清单1：2021-04-01到2021-09-31，3元/m</w:t>
      </w:r>
      <w:r w:rsidRPr="006B70D2">
        <w:rPr>
          <w:rFonts w:ascii="华文楷体" w:eastAsia="华文楷体" w:hAnsi="华文楷体"/>
          <w:vertAlign w:val="superscript"/>
        </w:rPr>
        <w:t>2</w:t>
      </w:r>
      <w:r w:rsidRPr="006B70D2">
        <w:rPr>
          <w:rFonts w:ascii="华文楷体" w:eastAsia="华文楷体" w:hAnsi="华文楷体"/>
        </w:rPr>
        <w:t>/</w:t>
      </w:r>
      <w:r w:rsidRPr="006B70D2">
        <w:rPr>
          <w:rFonts w:ascii="华文楷体" w:eastAsia="华文楷体" w:hAnsi="华文楷体" w:hint="eastAsia"/>
        </w:rPr>
        <w:t>天</w:t>
      </w:r>
    </w:p>
    <w:p w14:paraId="0C69C2ED" w14:textId="77777777" w:rsidR="002837A3" w:rsidRPr="006B70D2" w:rsidRDefault="002837A3" w:rsidP="002837A3">
      <w:pPr>
        <w:pStyle w:val="ad"/>
        <w:ind w:left="1680" w:firstLineChars="0"/>
        <w:rPr>
          <w:rFonts w:ascii="华文楷体" w:eastAsia="华文楷体" w:hAnsi="华文楷体"/>
        </w:rPr>
      </w:pPr>
      <w:r w:rsidRPr="006B70D2">
        <w:rPr>
          <w:rFonts w:ascii="华文楷体" w:eastAsia="华文楷体" w:hAnsi="华文楷体" w:hint="eastAsia"/>
        </w:rPr>
        <w:t>租金清单2：2021-10-01到2021-03-31，4元/m</w:t>
      </w:r>
      <w:r w:rsidRPr="006B70D2">
        <w:rPr>
          <w:rFonts w:ascii="华文楷体" w:eastAsia="华文楷体" w:hAnsi="华文楷体"/>
          <w:vertAlign w:val="superscript"/>
        </w:rPr>
        <w:t>2</w:t>
      </w:r>
      <w:r w:rsidRPr="006B70D2">
        <w:rPr>
          <w:rFonts w:ascii="华文楷体" w:eastAsia="华文楷体" w:hAnsi="华文楷体"/>
        </w:rPr>
        <w:t>/</w:t>
      </w:r>
      <w:r w:rsidRPr="006B70D2">
        <w:rPr>
          <w:rFonts w:ascii="华文楷体" w:eastAsia="华文楷体" w:hAnsi="华文楷体" w:hint="eastAsia"/>
        </w:rPr>
        <w:t>天</w:t>
      </w:r>
    </w:p>
    <w:p w14:paraId="5067AD84" w14:textId="77777777" w:rsidR="002837A3" w:rsidRDefault="002837A3" w:rsidP="002837A3">
      <w:pPr>
        <w:pStyle w:val="ad"/>
        <w:ind w:left="126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重合时间：</w:t>
      </w:r>
    </w:p>
    <w:p w14:paraId="34789113" w14:textId="77777777" w:rsidR="002837A3" w:rsidRPr="006B70D2" w:rsidRDefault="002837A3" w:rsidP="002837A3">
      <w:pPr>
        <w:pStyle w:val="ad"/>
        <w:ind w:left="1260" w:firstLineChars="0" w:firstLine="0"/>
        <w:rPr>
          <w:rFonts w:ascii="华文楷体" w:eastAsia="华文楷体" w:hAnsi="华文楷体"/>
        </w:rPr>
      </w:pPr>
      <w:r w:rsidRPr="006B70D2">
        <w:rPr>
          <w:rFonts w:ascii="华文楷体" w:eastAsia="华文楷体" w:hAnsi="华文楷体" w:hint="eastAsia"/>
        </w:rPr>
        <w:t>合同1的清单2</w:t>
      </w:r>
      <w:r>
        <w:rPr>
          <w:rFonts w:ascii="华文楷体" w:eastAsia="华文楷体" w:hAnsi="华文楷体" w:hint="eastAsia"/>
        </w:rPr>
        <w:t>：</w:t>
      </w:r>
      <w:r w:rsidRPr="006B70D2">
        <w:rPr>
          <w:rFonts w:ascii="华文楷体" w:eastAsia="华文楷体" w:hAnsi="华文楷体" w:hint="eastAsia"/>
        </w:rPr>
        <w:t>01-01到02-28，时间为31+28=59天，金额2</w:t>
      </w:r>
      <w:r>
        <w:rPr>
          <w:rFonts w:ascii="华文楷体" w:eastAsia="华文楷体" w:hAnsi="华文楷体" w:hint="eastAsia"/>
        </w:rPr>
        <w:t>，面积100m</w:t>
      </w:r>
      <w:r w:rsidRPr="00B90E98">
        <w:rPr>
          <w:rFonts w:ascii="华文楷体" w:eastAsia="华文楷体" w:hAnsi="华文楷体" w:hint="eastAsia"/>
          <w:vertAlign w:val="superscript"/>
        </w:rPr>
        <w:t>2</w:t>
      </w:r>
    </w:p>
    <w:p w14:paraId="10625CF9" w14:textId="77777777" w:rsidR="002837A3" w:rsidRPr="006B70D2" w:rsidRDefault="002837A3" w:rsidP="002837A3">
      <w:pPr>
        <w:pStyle w:val="ad"/>
        <w:ind w:left="1260" w:firstLineChars="0" w:firstLine="0"/>
        <w:rPr>
          <w:rFonts w:ascii="华文楷体" w:eastAsia="华文楷体" w:hAnsi="华文楷体"/>
        </w:rPr>
      </w:pPr>
      <w:r w:rsidRPr="006B70D2">
        <w:rPr>
          <w:rFonts w:ascii="华文楷体" w:eastAsia="华文楷体" w:hAnsi="华文楷体" w:hint="eastAsia"/>
        </w:rPr>
        <w:t>合同2的清单1</w:t>
      </w:r>
      <w:r>
        <w:rPr>
          <w:rFonts w:ascii="华文楷体" w:eastAsia="华文楷体" w:hAnsi="华文楷体" w:hint="eastAsia"/>
        </w:rPr>
        <w:t>：</w:t>
      </w:r>
      <w:r w:rsidRPr="006B70D2">
        <w:rPr>
          <w:rFonts w:ascii="华文楷体" w:eastAsia="华文楷体" w:hAnsi="华文楷体" w:hint="eastAsia"/>
        </w:rPr>
        <w:t>04-01到09-31，时间为30+31+30+31+31+30=183天，金额3</w:t>
      </w:r>
      <w:r>
        <w:rPr>
          <w:rFonts w:ascii="华文楷体" w:eastAsia="华文楷体" w:hAnsi="华文楷体" w:hint="eastAsia"/>
        </w:rPr>
        <w:t>，面积200m</w:t>
      </w:r>
      <w:r w:rsidRPr="00B90E98">
        <w:rPr>
          <w:rFonts w:ascii="华文楷体" w:eastAsia="华文楷体" w:hAnsi="华文楷体" w:hint="eastAsia"/>
          <w:vertAlign w:val="superscript"/>
        </w:rPr>
        <w:t>2</w:t>
      </w:r>
    </w:p>
    <w:p w14:paraId="2895727B" w14:textId="77777777" w:rsidR="002837A3" w:rsidRPr="006B70D2" w:rsidRDefault="002837A3" w:rsidP="002837A3">
      <w:pPr>
        <w:pStyle w:val="ad"/>
        <w:ind w:left="1260" w:firstLineChars="0" w:firstLine="0"/>
        <w:rPr>
          <w:rFonts w:ascii="华文楷体" w:eastAsia="华文楷体" w:hAnsi="华文楷体"/>
        </w:rPr>
      </w:pPr>
      <w:r w:rsidRPr="006B70D2">
        <w:rPr>
          <w:rFonts w:ascii="华文楷体" w:eastAsia="华文楷体" w:hAnsi="华文楷体" w:hint="eastAsia"/>
        </w:rPr>
        <w:t>合同2的清单2</w:t>
      </w:r>
      <w:r>
        <w:rPr>
          <w:rFonts w:ascii="华文楷体" w:eastAsia="华文楷体" w:hAnsi="华文楷体" w:hint="eastAsia"/>
        </w:rPr>
        <w:t>：</w:t>
      </w:r>
      <w:r w:rsidRPr="006B70D2">
        <w:rPr>
          <w:rFonts w:ascii="华文楷体" w:eastAsia="华文楷体" w:hAnsi="华文楷体" w:hint="eastAsia"/>
        </w:rPr>
        <w:t>10-01到12-31，时间为31+10+31=92天，金额4</w:t>
      </w:r>
      <w:r>
        <w:rPr>
          <w:rFonts w:ascii="华文楷体" w:eastAsia="华文楷体" w:hAnsi="华文楷体" w:hint="eastAsia"/>
        </w:rPr>
        <w:t>，面积200m</w:t>
      </w:r>
      <w:r w:rsidRPr="00B90E98">
        <w:rPr>
          <w:rFonts w:ascii="华文楷体" w:eastAsia="华文楷体" w:hAnsi="华文楷体" w:hint="eastAsia"/>
          <w:vertAlign w:val="superscript"/>
        </w:rPr>
        <w:t>2</w:t>
      </w:r>
    </w:p>
    <w:p w14:paraId="0855B11A" w14:textId="77777777" w:rsidR="002837A3" w:rsidRPr="00B90E98" w:rsidRDefault="002837A3" w:rsidP="002837A3">
      <w:pPr>
        <w:pStyle w:val="ad"/>
        <w:ind w:left="1260" w:firstLineChars="0" w:firstLine="0"/>
        <w:rPr>
          <w:rFonts w:ascii="华文楷体" w:eastAsia="华文楷体" w:hAnsi="华文楷体"/>
        </w:rPr>
      </w:pPr>
    </w:p>
    <w:p w14:paraId="5A77F2CF" w14:textId="77777777" w:rsidR="002837A3" w:rsidRDefault="002837A3" w:rsidP="002837A3">
      <w:pPr>
        <w:pStyle w:val="ad"/>
        <w:ind w:left="1260" w:firstLineChars="0" w:firstLine="0"/>
        <w:rPr>
          <w:rFonts w:ascii="华文楷体" w:eastAsia="华文楷体" w:hAnsi="华文楷体"/>
        </w:rPr>
      </w:pPr>
      <w:r w:rsidRPr="006B70D2">
        <w:rPr>
          <w:rFonts w:ascii="华文楷体" w:eastAsia="华文楷体" w:hAnsi="华文楷体" w:hint="eastAsia"/>
        </w:rPr>
        <w:t>2021年租金单价</w:t>
      </w:r>
    </w:p>
    <w:p w14:paraId="46AACA29" w14:textId="4F68264F" w:rsidR="002837A3" w:rsidRDefault="002837A3" w:rsidP="002837A3">
      <w:pPr>
        <w:pStyle w:val="ad"/>
        <w:ind w:left="1260" w:firstLineChars="0" w:firstLine="0"/>
        <w:rPr>
          <w:rFonts w:ascii="华文楷体" w:eastAsia="华文楷体" w:hAnsi="华文楷体"/>
        </w:rPr>
      </w:pPr>
      <w:r w:rsidRPr="00C6174F">
        <w:rPr>
          <w:rFonts w:ascii="华文楷体" w:eastAsia="华文楷体" w:hAnsi="华文楷体" w:hint="eastAsia"/>
        </w:rPr>
        <w:t>=</w:t>
      </w:r>
      <w:r w:rsidRPr="00C6174F">
        <w:rPr>
          <w:rFonts w:ascii="华文楷体" w:eastAsia="华文楷体" w:hAnsi="华文楷体"/>
        </w:rPr>
        <w:t>(</w:t>
      </w:r>
      <w:r w:rsidRPr="00C6174F">
        <w:rPr>
          <w:rFonts w:ascii="华文楷体" w:eastAsia="华文楷体" w:hAnsi="华文楷体" w:hint="eastAsia"/>
        </w:rPr>
        <w:t>59*2</w:t>
      </w:r>
      <w:r w:rsidRPr="00C6174F">
        <w:rPr>
          <w:rFonts w:ascii="华文楷体" w:eastAsia="华文楷体" w:hAnsi="华文楷体"/>
        </w:rPr>
        <w:t>*100</w:t>
      </w:r>
      <w:r w:rsidRPr="00C6174F">
        <w:rPr>
          <w:rFonts w:ascii="华文楷体" w:eastAsia="华文楷体" w:hAnsi="华文楷体" w:hint="eastAsia"/>
        </w:rPr>
        <w:t>+183*3</w:t>
      </w:r>
      <w:r w:rsidRPr="00C6174F">
        <w:rPr>
          <w:rFonts w:ascii="华文楷体" w:eastAsia="华文楷体" w:hAnsi="华文楷体"/>
        </w:rPr>
        <w:t>*200</w:t>
      </w:r>
      <w:r w:rsidRPr="00C6174F">
        <w:rPr>
          <w:rFonts w:ascii="华文楷体" w:eastAsia="华文楷体" w:hAnsi="华文楷体" w:hint="eastAsia"/>
        </w:rPr>
        <w:t>+92*4</w:t>
      </w:r>
      <w:r w:rsidRPr="00C6174F">
        <w:rPr>
          <w:rFonts w:ascii="华文楷体" w:eastAsia="华文楷体" w:hAnsi="华文楷体"/>
        </w:rPr>
        <w:t>*200)</w:t>
      </w:r>
      <w:r w:rsidRPr="00C6174F">
        <w:rPr>
          <w:rFonts w:ascii="华文楷体" w:eastAsia="华文楷体" w:hAnsi="华文楷体" w:hint="eastAsia"/>
        </w:rPr>
        <w:t>/</w:t>
      </w:r>
      <w:r w:rsidRPr="00C6174F">
        <w:rPr>
          <w:rFonts w:ascii="华文楷体" w:eastAsia="华文楷体" w:hAnsi="华文楷体"/>
        </w:rPr>
        <w:t>(59*100+183*200+92*200)=195200</w:t>
      </w:r>
      <w:r w:rsidRPr="00C6174F">
        <w:rPr>
          <w:rFonts w:ascii="华文楷体" w:eastAsia="华文楷体" w:hAnsi="华文楷体" w:hint="eastAsia"/>
        </w:rPr>
        <w:t>/</w:t>
      </w:r>
      <w:r w:rsidRPr="00C6174F">
        <w:rPr>
          <w:rFonts w:ascii="华文楷体" w:eastAsia="华文楷体" w:hAnsi="华文楷体"/>
        </w:rPr>
        <w:t>60700=3.22</w:t>
      </w:r>
    </w:p>
    <w:p w14:paraId="69928820" w14:textId="357D3540" w:rsidR="00CD45D2" w:rsidRDefault="00CD45D2" w:rsidP="002837A3">
      <w:pPr>
        <w:pStyle w:val="ad"/>
        <w:ind w:left="1260" w:firstLineChars="0" w:firstLine="0"/>
        <w:rPr>
          <w:rFonts w:ascii="华文楷体" w:eastAsia="华文楷体" w:hAnsi="华文楷体"/>
        </w:rPr>
      </w:pPr>
    </w:p>
    <w:p w14:paraId="6DD5E6C9" w14:textId="4E4C4364" w:rsidR="00CD45D2" w:rsidRDefault="00CD45D2" w:rsidP="00CD45D2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/>
          <w:color w:val="F79646" w:themeColor="accent6"/>
        </w:rPr>
      </w:pPr>
      <w:r>
        <w:rPr>
          <w:rFonts w:ascii="微软雅黑" w:eastAsia="微软雅黑" w:hAnsi="微软雅黑" w:hint="eastAsia"/>
          <w:color w:val="F79646" w:themeColor="accent6"/>
        </w:rPr>
        <w:t>在租金水平旁边增加图标，鼠标移入时显示说明，效果图如下，说明文案为：</w:t>
      </w:r>
      <w:r w:rsidRPr="00CD45D2">
        <w:rPr>
          <w:rFonts w:ascii="微软雅黑" w:eastAsia="微软雅黑" w:hAnsi="微软雅黑" w:hint="eastAsia"/>
          <w:color w:val="F79646" w:themeColor="accent6"/>
        </w:rPr>
        <w:t>某</w:t>
      </w:r>
      <w:proofErr w:type="gramStart"/>
      <w:r w:rsidRPr="00CD45D2">
        <w:rPr>
          <w:rFonts w:ascii="微软雅黑" w:eastAsia="微软雅黑" w:hAnsi="微软雅黑" w:hint="eastAsia"/>
          <w:color w:val="F79646" w:themeColor="accent6"/>
        </w:rPr>
        <w:t>一统计</w:t>
      </w:r>
      <w:proofErr w:type="gramEnd"/>
      <w:r w:rsidRPr="00CD45D2">
        <w:rPr>
          <w:rFonts w:ascii="微软雅黑" w:eastAsia="微软雅黑" w:hAnsi="微软雅黑" w:hint="eastAsia"/>
          <w:color w:val="F79646" w:themeColor="accent6"/>
        </w:rPr>
        <w:t>周期内项目有效合同的加权平均出租单价，计算公式为∑（合同出租单价*出租面积*统计周期内出租天数）/∑（合同出租面积*统计周期内出租天数）。</w:t>
      </w:r>
    </w:p>
    <w:p w14:paraId="0F2A9883" w14:textId="09EA3768" w:rsidR="00CD45D2" w:rsidRDefault="00CD45D2" w:rsidP="00CD45D2">
      <w:pPr>
        <w:pStyle w:val="ad"/>
        <w:ind w:left="845" w:firstLineChars="0" w:firstLine="0"/>
        <w:rPr>
          <w:rFonts w:ascii="微软雅黑" w:eastAsia="微软雅黑" w:hAnsi="微软雅黑"/>
          <w:color w:val="F79646" w:themeColor="accent6"/>
        </w:rPr>
      </w:pPr>
      <w:r>
        <w:rPr>
          <w:noProof/>
        </w:rPr>
        <w:lastRenderedPageBreak/>
        <w:drawing>
          <wp:inline distT="0" distB="0" distL="0" distR="0" wp14:anchorId="795C3FAF" wp14:editId="63041189">
            <wp:extent cx="4717189" cy="379508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745E" w14:textId="77777777" w:rsidR="002837A3" w:rsidRDefault="002837A3" w:rsidP="002837A3">
      <w:pPr>
        <w:pStyle w:val="3"/>
        <w:rPr>
          <w:rFonts w:ascii="微软雅黑" w:eastAsia="微软雅黑" w:hAnsi="微软雅黑"/>
          <w:sz w:val="24"/>
          <w:szCs w:val="24"/>
        </w:rPr>
      </w:pPr>
      <w:bookmarkStart w:id="31" w:name="_Toc97190949"/>
      <w:r>
        <w:rPr>
          <w:rFonts w:ascii="微软雅黑" w:eastAsia="微软雅黑" w:hAnsi="微软雅黑" w:hint="eastAsia"/>
          <w:sz w:val="24"/>
          <w:szCs w:val="24"/>
        </w:rPr>
        <w:t>项目</w:t>
      </w:r>
      <w:r w:rsidRPr="00FB613E">
        <w:rPr>
          <w:rFonts w:ascii="微软雅黑" w:eastAsia="微软雅黑" w:hAnsi="微软雅黑" w:hint="eastAsia"/>
          <w:sz w:val="24"/>
          <w:szCs w:val="24"/>
        </w:rPr>
        <w:t>面积</w:t>
      </w:r>
      <w:bookmarkEnd w:id="31"/>
    </w:p>
    <w:p w14:paraId="0EEEFC17" w14:textId="77777777" w:rsidR="002837A3" w:rsidRDefault="002837A3" w:rsidP="002837A3">
      <w:pPr>
        <w:rPr>
          <w:rFonts w:ascii="微软雅黑" w:eastAsia="微软雅黑" w:hAnsi="微软雅黑"/>
        </w:rPr>
      </w:pPr>
      <w:commentRangeStart w:id="32"/>
      <w:commentRangeStart w:id="33"/>
      <w:r w:rsidRPr="00025D4B">
        <w:rPr>
          <w:rFonts w:ascii="微软雅黑" w:eastAsia="微软雅黑" w:hAnsi="微软雅黑" w:hint="eastAsia"/>
        </w:rPr>
        <w:t>在资产运营中增加菜单</w:t>
      </w:r>
      <w:r>
        <w:rPr>
          <w:rFonts w:ascii="微软雅黑" w:eastAsia="微软雅黑" w:hAnsi="微软雅黑" w:hint="eastAsia"/>
        </w:rPr>
        <w:t xml:space="preserve"> -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项目面积</w:t>
      </w:r>
      <w:commentRangeEnd w:id="32"/>
      <w:r>
        <w:rPr>
          <w:rStyle w:val="af"/>
        </w:rPr>
        <w:commentReference w:id="32"/>
      </w:r>
      <w:commentRangeEnd w:id="33"/>
      <w:r>
        <w:rPr>
          <w:rStyle w:val="af"/>
        </w:rPr>
        <w:commentReference w:id="33"/>
      </w:r>
    </w:p>
    <w:p w14:paraId="0149ABD7" w14:textId="77777777" w:rsidR="002837A3" w:rsidRPr="00025D4B" w:rsidRDefault="002837A3" w:rsidP="002837A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49335D3" wp14:editId="7E84BEE2">
            <wp:extent cx="5274310" cy="25806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1467" w14:textId="77777777" w:rsidR="002837A3" w:rsidRDefault="002837A3" w:rsidP="002837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查询条件：项目名称（下拉框）、选择时间（年月区间）</w:t>
      </w:r>
    </w:p>
    <w:p w14:paraId="21E556DD" w14:textId="77777777" w:rsidR="002837A3" w:rsidRDefault="002837A3" w:rsidP="002837A3">
      <w:pPr>
        <w:rPr>
          <w:rFonts w:ascii="微软雅黑" w:eastAsia="微软雅黑" w:hAnsi="微软雅黑"/>
        </w:rPr>
      </w:pPr>
      <w:r w:rsidRPr="00025D4B">
        <w:rPr>
          <w:rFonts w:ascii="微软雅黑" w:eastAsia="微软雅黑" w:hAnsi="微软雅黑" w:hint="eastAsia"/>
        </w:rPr>
        <w:t>列表字段：时间、可招商面积、不可招商面积</w:t>
      </w:r>
      <w:r>
        <w:rPr>
          <w:rFonts w:ascii="微软雅黑" w:eastAsia="微软雅黑" w:hAnsi="微软雅黑" w:hint="eastAsia"/>
        </w:rPr>
        <w:t>、退租面积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37A3" w14:paraId="1CC520A4" w14:textId="77777777" w:rsidTr="00BF5518">
        <w:tc>
          <w:tcPr>
            <w:tcW w:w="1555" w:type="dxa"/>
          </w:tcPr>
          <w:p w14:paraId="76421809" w14:textId="77777777" w:rsidR="002837A3" w:rsidRDefault="002837A3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字段</w:t>
            </w:r>
          </w:p>
        </w:tc>
        <w:tc>
          <w:tcPr>
            <w:tcW w:w="6741" w:type="dxa"/>
          </w:tcPr>
          <w:p w14:paraId="60A10837" w14:textId="77777777" w:rsidR="002837A3" w:rsidRDefault="002837A3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2837A3" w14:paraId="24898384" w14:textId="77777777" w:rsidTr="00BF5518">
        <w:tc>
          <w:tcPr>
            <w:tcW w:w="1555" w:type="dxa"/>
          </w:tcPr>
          <w:p w14:paraId="5181F451" w14:textId="77777777" w:rsidR="002837A3" w:rsidRDefault="002837A3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  <w:tc>
          <w:tcPr>
            <w:tcW w:w="6741" w:type="dxa"/>
          </w:tcPr>
          <w:p w14:paraId="01869EDF" w14:textId="77777777" w:rsidR="002837A3" w:rsidRDefault="002837A3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列出所有项目</w:t>
            </w:r>
          </w:p>
        </w:tc>
      </w:tr>
      <w:tr w:rsidR="002837A3" w14:paraId="1813E23C" w14:textId="77777777" w:rsidTr="00BF5518">
        <w:tc>
          <w:tcPr>
            <w:tcW w:w="1555" w:type="dxa"/>
          </w:tcPr>
          <w:p w14:paraId="4A8722C4" w14:textId="77777777" w:rsidR="002837A3" w:rsidRDefault="002837A3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6741" w:type="dxa"/>
          </w:tcPr>
          <w:p w14:paraId="3D4D86F1" w14:textId="77777777" w:rsidR="002837A3" w:rsidRDefault="002837A3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按年-月显示</w:t>
            </w:r>
          </w:p>
          <w:p w14:paraId="623EA384" w14:textId="77777777" w:rsidR="002837A3" w:rsidRDefault="002837A3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显示时间从</w:t>
            </w:r>
            <w:r w:rsidRPr="00C23604">
              <w:rPr>
                <w:rFonts w:ascii="微软雅黑" w:eastAsia="微软雅黑" w:hAnsi="微软雅黑" w:hint="eastAsia"/>
              </w:rPr>
              <w:t>系统里的合同的最早的月份</w:t>
            </w:r>
            <w:r>
              <w:rPr>
                <w:rFonts w:ascii="微软雅黑" w:eastAsia="微软雅黑" w:hAnsi="微软雅黑" w:hint="eastAsia"/>
              </w:rPr>
              <w:t>到当前</w:t>
            </w:r>
            <w:proofErr w:type="gramStart"/>
            <w:r>
              <w:rPr>
                <w:rFonts w:ascii="微软雅黑" w:eastAsia="微软雅黑" w:hAnsi="微软雅黑" w:hint="eastAsia"/>
              </w:rPr>
              <w:t>所在月</w:t>
            </w:r>
            <w:proofErr w:type="gramEnd"/>
          </w:p>
        </w:tc>
      </w:tr>
      <w:tr w:rsidR="002837A3" w14:paraId="22CF891E" w14:textId="77777777" w:rsidTr="00BF5518">
        <w:tc>
          <w:tcPr>
            <w:tcW w:w="1555" w:type="dxa"/>
          </w:tcPr>
          <w:p w14:paraId="4DDAE51F" w14:textId="77777777" w:rsidR="002837A3" w:rsidRDefault="002837A3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可招商面积</w:t>
            </w:r>
          </w:p>
        </w:tc>
        <w:tc>
          <w:tcPr>
            <w:tcW w:w="6741" w:type="dxa"/>
          </w:tcPr>
          <w:p w14:paraId="7C8F8588" w14:textId="77777777" w:rsidR="002837A3" w:rsidRDefault="002837A3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该月末该项目所有可招商房源面积总和</w:t>
            </w:r>
          </w:p>
          <w:p w14:paraId="6194C17B" w14:textId="4DF07A90" w:rsidR="00FC3D27" w:rsidRDefault="00FC3D27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历史数据为已租面积</w:t>
            </w:r>
          </w:p>
        </w:tc>
      </w:tr>
      <w:tr w:rsidR="002837A3" w14:paraId="1F95B789" w14:textId="77777777" w:rsidTr="00BF5518">
        <w:tc>
          <w:tcPr>
            <w:tcW w:w="1555" w:type="dxa"/>
          </w:tcPr>
          <w:p w14:paraId="0ECBF9ED" w14:textId="77777777" w:rsidR="002837A3" w:rsidRDefault="002837A3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不可招商面积</w:t>
            </w:r>
          </w:p>
        </w:tc>
        <w:tc>
          <w:tcPr>
            <w:tcW w:w="6741" w:type="dxa"/>
          </w:tcPr>
          <w:p w14:paraId="5309FE04" w14:textId="77777777" w:rsidR="002837A3" w:rsidRDefault="002837A3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该月末该项目所有不可招商房源面积总和</w:t>
            </w:r>
          </w:p>
          <w:p w14:paraId="423FAB26" w14:textId="59E38762" w:rsidR="00FC3D27" w:rsidRDefault="00FC3D27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历史数据功能上线时的房源-已租房源的面积</w:t>
            </w:r>
          </w:p>
        </w:tc>
      </w:tr>
      <w:tr w:rsidR="002837A3" w14:paraId="3D2EB09B" w14:textId="77777777" w:rsidTr="00BF5518">
        <w:tc>
          <w:tcPr>
            <w:tcW w:w="1555" w:type="dxa"/>
          </w:tcPr>
          <w:p w14:paraId="4DAEB75E" w14:textId="77777777" w:rsidR="002837A3" w:rsidRDefault="002837A3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</w:t>
            </w:r>
            <w:proofErr w:type="gramStart"/>
            <w:r>
              <w:rPr>
                <w:rFonts w:ascii="微软雅黑" w:eastAsia="微软雅黑" w:hAnsi="微软雅黑" w:hint="eastAsia"/>
              </w:rPr>
              <w:t>租面积</w:t>
            </w:r>
            <w:proofErr w:type="gramEnd"/>
          </w:p>
        </w:tc>
        <w:tc>
          <w:tcPr>
            <w:tcW w:w="6741" w:type="dxa"/>
          </w:tcPr>
          <w:p w14:paraId="42BD7E9E" w14:textId="77777777" w:rsidR="002837A3" w:rsidRDefault="002837A3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退租日期在该月的合同的房源面积总和，且需要满足退租日期</w:t>
            </w:r>
            <w:r>
              <w:rPr>
                <w:rFonts w:ascii="微软雅黑" w:eastAsia="微软雅黑" w:hAnsi="微软雅黑"/>
              </w:rPr>
              <w:t>&lt;</w:t>
            </w:r>
            <w:r>
              <w:rPr>
                <w:rFonts w:ascii="微软雅黑" w:eastAsia="微软雅黑" w:hAnsi="微软雅黑" w:hint="eastAsia"/>
              </w:rPr>
              <w:t>合同结束日期，退租日期为空的不算</w:t>
            </w:r>
          </w:p>
          <w:p w14:paraId="7AAF5BB2" w14:textId="77777777" w:rsidR="002837A3" w:rsidRDefault="002837A3" w:rsidP="00BF55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特殊情况：若退租日期为该月的最后一天，则该条数据算到下月的退</w:t>
            </w:r>
            <w:proofErr w:type="gramStart"/>
            <w:r>
              <w:rPr>
                <w:rFonts w:ascii="微软雅黑" w:eastAsia="微软雅黑" w:hAnsi="微软雅黑" w:hint="eastAsia"/>
              </w:rPr>
              <w:t>租面积</w:t>
            </w:r>
            <w:proofErr w:type="gramEnd"/>
            <w:r>
              <w:rPr>
                <w:rFonts w:ascii="微软雅黑" w:eastAsia="微软雅黑" w:hAnsi="微软雅黑" w:hint="eastAsia"/>
              </w:rPr>
              <w:t>中</w:t>
            </w:r>
          </w:p>
          <w:p w14:paraId="345DB5E0" w14:textId="77777777" w:rsidR="002837A3" w:rsidRDefault="002837A3" w:rsidP="00BF5518">
            <w:pPr>
              <w:rPr>
                <w:rFonts w:ascii="微软雅黑" w:eastAsia="微软雅黑" w:hAnsi="微软雅黑"/>
                <w:vertAlign w:val="superscript"/>
              </w:rPr>
            </w:pPr>
            <w:r>
              <w:rPr>
                <w:rFonts w:ascii="微软雅黑" w:eastAsia="微软雅黑" w:hAnsi="微软雅黑" w:hint="eastAsia"/>
              </w:rPr>
              <w:t>例1，合同结束日期2月2日，退租日期1月30日，房源面积100m</w:t>
            </w:r>
            <w:r w:rsidRPr="007506FB">
              <w:rPr>
                <w:rFonts w:ascii="微软雅黑" w:eastAsia="微软雅黑" w:hAnsi="微软雅黑" w:hint="eastAsia"/>
                <w:vertAlign w:val="superscript"/>
              </w:rPr>
              <w:t>2</w:t>
            </w:r>
            <w:r w:rsidRPr="007506FB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则1月退</w:t>
            </w:r>
            <w:proofErr w:type="gramStart"/>
            <w:r>
              <w:rPr>
                <w:rFonts w:ascii="微软雅黑" w:eastAsia="微软雅黑" w:hAnsi="微软雅黑" w:hint="eastAsia"/>
              </w:rPr>
              <w:t>租面积</w:t>
            </w:r>
            <w:proofErr w:type="gramEnd"/>
            <w:r>
              <w:rPr>
                <w:rFonts w:ascii="微软雅黑" w:eastAsia="微软雅黑" w:hAnsi="微软雅黑" w:hint="eastAsia"/>
              </w:rPr>
              <w:t>100 m</w:t>
            </w:r>
            <w:r w:rsidRPr="007506FB">
              <w:rPr>
                <w:rFonts w:ascii="微软雅黑" w:eastAsia="微软雅黑" w:hAnsi="微软雅黑" w:hint="eastAsia"/>
                <w:vertAlign w:val="superscript"/>
              </w:rPr>
              <w:t>2</w:t>
            </w:r>
          </w:p>
          <w:p w14:paraId="0A170FBF" w14:textId="77777777" w:rsidR="002837A3" w:rsidRDefault="002837A3" w:rsidP="00BF5518">
            <w:pPr>
              <w:rPr>
                <w:rFonts w:ascii="微软雅黑" w:eastAsia="微软雅黑" w:hAnsi="微软雅黑"/>
                <w:vertAlign w:val="superscript"/>
              </w:rPr>
            </w:pPr>
            <w:r>
              <w:rPr>
                <w:rFonts w:ascii="微软雅黑" w:eastAsia="微软雅黑" w:hAnsi="微软雅黑" w:hint="eastAsia"/>
              </w:rPr>
              <w:t>例2，合同结束日期2月2日，退租日期2月5日（或空），房源面积100m</w:t>
            </w:r>
            <w:r w:rsidRPr="007506FB">
              <w:rPr>
                <w:rFonts w:ascii="微软雅黑" w:eastAsia="微软雅黑" w:hAnsi="微软雅黑" w:hint="eastAsia"/>
                <w:vertAlign w:val="superscript"/>
              </w:rPr>
              <w:t>2</w:t>
            </w:r>
            <w:r w:rsidRPr="007506FB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则1、2月退</w:t>
            </w:r>
            <w:proofErr w:type="gramStart"/>
            <w:r>
              <w:rPr>
                <w:rFonts w:ascii="微软雅黑" w:eastAsia="微软雅黑" w:hAnsi="微软雅黑" w:hint="eastAsia"/>
              </w:rPr>
              <w:t>租面积</w:t>
            </w:r>
            <w:proofErr w:type="gramEnd"/>
            <w:r>
              <w:rPr>
                <w:rFonts w:ascii="微软雅黑" w:eastAsia="微软雅黑" w:hAnsi="微软雅黑" w:hint="eastAsia"/>
              </w:rPr>
              <w:t>都为0</w:t>
            </w:r>
          </w:p>
          <w:p w14:paraId="31C3BCCC" w14:textId="77777777" w:rsidR="002837A3" w:rsidRPr="007506FB" w:rsidRDefault="002837A3" w:rsidP="00BF5518">
            <w:pPr>
              <w:rPr>
                <w:rFonts w:ascii="微软雅黑" w:eastAsia="微软雅黑" w:hAnsi="微软雅黑"/>
                <w:vertAlign w:val="superscript"/>
              </w:rPr>
            </w:pPr>
            <w:r>
              <w:rPr>
                <w:rFonts w:ascii="微软雅黑" w:eastAsia="微软雅黑" w:hAnsi="微软雅黑" w:hint="eastAsia"/>
              </w:rPr>
              <w:t>例3，合同结束日期2月2日，退租日期1月31日，房源面积100m</w:t>
            </w:r>
            <w:r w:rsidRPr="007506FB">
              <w:rPr>
                <w:rFonts w:ascii="微软雅黑" w:eastAsia="微软雅黑" w:hAnsi="微软雅黑" w:hint="eastAsia"/>
                <w:vertAlign w:val="superscript"/>
              </w:rPr>
              <w:t>2</w:t>
            </w:r>
            <w:r w:rsidRPr="007506FB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则2月退</w:t>
            </w:r>
            <w:proofErr w:type="gramStart"/>
            <w:r>
              <w:rPr>
                <w:rFonts w:ascii="微软雅黑" w:eastAsia="微软雅黑" w:hAnsi="微软雅黑" w:hint="eastAsia"/>
              </w:rPr>
              <w:t>租面积</w:t>
            </w:r>
            <w:proofErr w:type="gramEnd"/>
            <w:r>
              <w:rPr>
                <w:rFonts w:ascii="微软雅黑" w:eastAsia="微软雅黑" w:hAnsi="微软雅黑" w:hint="eastAsia"/>
              </w:rPr>
              <w:t>都为100m</w:t>
            </w:r>
            <w:r w:rsidRPr="007506FB">
              <w:rPr>
                <w:rFonts w:ascii="微软雅黑" w:eastAsia="微软雅黑" w:hAnsi="微软雅黑" w:hint="eastAsia"/>
                <w:vertAlign w:val="superscript"/>
              </w:rPr>
              <w:t>2</w:t>
            </w:r>
          </w:p>
        </w:tc>
      </w:tr>
    </w:tbl>
    <w:p w14:paraId="433A03A0" w14:textId="1E8BEFB1" w:rsidR="002837A3" w:rsidRPr="00025D4B" w:rsidRDefault="000D2B7B" w:rsidP="002837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排序：</w:t>
      </w:r>
      <w:proofErr w:type="gramStart"/>
      <w:r>
        <w:rPr>
          <w:rFonts w:ascii="微软雅黑" w:eastAsia="微软雅黑" w:hAnsi="微软雅黑" w:hint="eastAsia"/>
        </w:rPr>
        <w:t>先项目</w:t>
      </w:r>
      <w:proofErr w:type="gramEnd"/>
      <w:r>
        <w:rPr>
          <w:rFonts w:ascii="微软雅黑" w:eastAsia="微软雅黑" w:hAnsi="微软雅黑" w:hint="eastAsia"/>
        </w:rPr>
        <w:t>名称排序，项目名称相同的按时间降序</w:t>
      </w:r>
    </w:p>
    <w:p w14:paraId="3C7B183E" w14:textId="77777777" w:rsidR="000D2B7B" w:rsidRDefault="002837A3" w:rsidP="002837A3">
      <w:pPr>
        <w:rPr>
          <w:rFonts w:ascii="微软雅黑" w:eastAsia="微软雅黑" w:hAnsi="微软雅黑"/>
        </w:rPr>
      </w:pPr>
      <w:r w:rsidRPr="00025D4B">
        <w:rPr>
          <w:rFonts w:ascii="微软雅黑" w:eastAsia="微软雅黑" w:hAnsi="微软雅黑" w:hint="eastAsia"/>
        </w:rPr>
        <w:t>操作：查看合同</w:t>
      </w:r>
      <w:r>
        <w:rPr>
          <w:rFonts w:ascii="微软雅黑" w:eastAsia="微软雅黑" w:hAnsi="微软雅黑" w:hint="eastAsia"/>
        </w:rPr>
        <w:t>，点击后跳转到合同管理页面，带入筛选条件为计算入该月的“退租面积”的那些合同</w:t>
      </w:r>
    </w:p>
    <w:p w14:paraId="45DEF77A" w14:textId="0F229357" w:rsidR="002837A3" w:rsidRDefault="002837A3" w:rsidP="002837A3">
      <w:pPr>
        <w:rPr>
          <w:ins w:id="34" w:author="sally" w:date="2022-02-21T17:15:00Z"/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导出：导出当前查询条件下的所有数据，字段与当前页面字段一致</w:t>
      </w:r>
    </w:p>
    <w:p w14:paraId="33EA9D80" w14:textId="2AEF20E5" w:rsidR="00957347" w:rsidRDefault="00957347" w:rsidP="002837A3">
      <w:pPr>
        <w:pStyle w:val="2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35" w:name="_Toc97190950"/>
      <w:r>
        <w:rPr>
          <w:rFonts w:ascii="微软雅黑" w:eastAsia="微软雅黑" w:hAnsi="微软雅黑" w:hint="eastAsia"/>
          <w:sz w:val="28"/>
          <w:szCs w:val="28"/>
        </w:rPr>
        <w:lastRenderedPageBreak/>
        <w:t>数据导出</w:t>
      </w:r>
      <w:bookmarkEnd w:id="35"/>
    </w:p>
    <w:p w14:paraId="32CDCDF4" w14:textId="48B536A5" w:rsidR="00F75C71" w:rsidRPr="00F75C71" w:rsidRDefault="00F75C71" w:rsidP="00F75C71">
      <w:r>
        <w:rPr>
          <w:noProof/>
        </w:rPr>
        <w:drawing>
          <wp:inline distT="0" distB="0" distL="0" distR="0" wp14:anchorId="6AFE3DFE" wp14:editId="48D79552">
            <wp:extent cx="5274310" cy="2677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39AE" w14:textId="77777777" w:rsidR="00957347" w:rsidRPr="00957347" w:rsidRDefault="00957347" w:rsidP="00957347">
      <w:pPr>
        <w:pStyle w:val="ad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36" w:name="_Toc96504620"/>
      <w:bookmarkStart w:id="37" w:name="_Toc96610017"/>
      <w:bookmarkStart w:id="38" w:name="_Toc97190951"/>
      <w:bookmarkEnd w:id="36"/>
      <w:bookmarkEnd w:id="37"/>
      <w:bookmarkEnd w:id="38"/>
    </w:p>
    <w:p w14:paraId="7E9C3312" w14:textId="619E39CC" w:rsidR="002837A3" w:rsidRPr="000D2B7B" w:rsidRDefault="002837A3" w:rsidP="000D2B7B">
      <w:pPr>
        <w:pStyle w:val="ad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0D2B7B">
        <w:rPr>
          <w:rFonts w:ascii="微软雅黑" w:eastAsia="微软雅黑" w:hAnsi="微软雅黑" w:hint="eastAsia"/>
        </w:rPr>
        <w:t>出租率</w:t>
      </w:r>
    </w:p>
    <w:p w14:paraId="7865001B" w14:textId="05C48DC2" w:rsidR="00724897" w:rsidRDefault="00724897" w:rsidP="00724897">
      <w:pPr>
        <w:rPr>
          <w:rFonts w:ascii="微软雅黑" w:eastAsia="微软雅黑" w:hAnsi="微软雅黑"/>
        </w:rPr>
      </w:pPr>
      <w:r w:rsidRPr="00957347">
        <w:rPr>
          <w:rFonts w:ascii="微软雅黑" w:eastAsia="微软雅黑" w:hAnsi="微软雅黑" w:hint="eastAsia"/>
        </w:rPr>
        <w:t>在智慧园区平台，运营管理-运营计划中，增加一个按钮“出租率”，可导出excel</w:t>
      </w:r>
    </w:p>
    <w:p w14:paraId="5EBCAD99" w14:textId="77777777" w:rsidR="000D2B7B" w:rsidRDefault="000D2B7B" w:rsidP="000D2B7B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支持选择园区，未选择园区时，则导出所有数据，选择了园区，则筛选出选定园区下的房源的数据进行导出</w:t>
      </w:r>
    </w:p>
    <w:p w14:paraId="0B3A961A" w14:textId="31D83070" w:rsidR="000D2B7B" w:rsidRDefault="000D2B7B" w:rsidP="000D2B7B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计算每个项目按月、季、年统计维度计算的每个月（季、年）的计租出租率和</w:t>
      </w:r>
      <w:r w:rsidR="003316B1">
        <w:rPr>
          <w:rFonts w:ascii="微软雅黑" w:eastAsia="微软雅黑" w:hAnsi="微软雅黑" w:hint="eastAsia"/>
        </w:rPr>
        <w:t>期末</w:t>
      </w:r>
      <w:r>
        <w:rPr>
          <w:rFonts w:ascii="微软雅黑" w:eastAsia="微软雅黑" w:hAnsi="微软雅黑" w:hint="eastAsia"/>
        </w:rPr>
        <w:t>出租率，从系统里最早的合同开始计算到当前所在时间</w:t>
      </w:r>
    </w:p>
    <w:p w14:paraId="650070D3" w14:textId="7490EF14" w:rsidR="000D2B7B" w:rsidRDefault="000D2B7B" w:rsidP="000D2B7B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计租出租率和</w:t>
      </w:r>
      <w:r w:rsidR="003316B1">
        <w:rPr>
          <w:rFonts w:ascii="微软雅黑" w:eastAsia="微软雅黑" w:hAnsi="微软雅黑" w:hint="eastAsia"/>
        </w:rPr>
        <w:t>期末</w:t>
      </w:r>
      <w:r>
        <w:rPr>
          <w:rFonts w:ascii="微软雅黑" w:eastAsia="微软雅黑" w:hAnsi="微软雅黑" w:hint="eastAsia"/>
        </w:rPr>
        <w:t>出租率计算公式与资产</w:t>
      </w:r>
      <w:proofErr w:type="gramStart"/>
      <w:r>
        <w:rPr>
          <w:rFonts w:ascii="微软雅黑" w:eastAsia="微软雅黑" w:hAnsi="微软雅黑" w:hint="eastAsia"/>
        </w:rPr>
        <w:t>云数据</w:t>
      </w:r>
      <w:proofErr w:type="gramEnd"/>
      <w:r>
        <w:rPr>
          <w:rFonts w:ascii="微软雅黑" w:eastAsia="微软雅黑" w:hAnsi="微软雅黑" w:hint="eastAsia"/>
        </w:rPr>
        <w:t>中心处一致</w:t>
      </w:r>
    </w:p>
    <w:p w14:paraId="0E2EC00B" w14:textId="7AB36C10" w:rsidR="000D2B7B" w:rsidRDefault="000D2B7B" w:rsidP="000D2B7B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排序，</w:t>
      </w:r>
      <w:r>
        <w:rPr>
          <w:rFonts w:ascii="微软雅黑" w:eastAsia="微软雅黑" w:hAnsi="微软雅黑" w:hint="eastAsia"/>
        </w:rPr>
        <w:t>先</w:t>
      </w:r>
      <w:r w:rsidRPr="005F2A46">
        <w:rPr>
          <w:rFonts w:ascii="微软雅黑" w:eastAsia="微软雅黑" w:hAnsi="微软雅黑" w:hint="eastAsia"/>
        </w:rPr>
        <w:t>按</w:t>
      </w:r>
      <w:r>
        <w:rPr>
          <w:rFonts w:ascii="微软雅黑" w:eastAsia="微软雅黑" w:hAnsi="微软雅黑" w:hint="eastAsia"/>
        </w:rPr>
        <w:t>项目名称</w:t>
      </w:r>
      <w:r w:rsidRPr="005F2A46">
        <w:rPr>
          <w:rFonts w:ascii="微软雅黑" w:eastAsia="微软雅黑" w:hAnsi="微软雅黑" w:hint="eastAsia"/>
        </w:rPr>
        <w:t>排序，</w:t>
      </w:r>
      <w:r>
        <w:rPr>
          <w:rFonts w:ascii="微软雅黑" w:eastAsia="微软雅黑" w:hAnsi="微软雅黑" w:hint="eastAsia"/>
        </w:rPr>
        <w:t>同一项目的按统计维度年、季、月顺序，时间按降序排序</w:t>
      </w:r>
    </w:p>
    <w:p w14:paraId="504597AD" w14:textId="5BA793C2" w:rsidR="000D2B7B" w:rsidRPr="005F2A46" w:rsidRDefault="000D2B7B" w:rsidP="000D2B7B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xcel格式参考下表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0D2B7B" w:rsidRPr="00957347" w14:paraId="753D95A2" w14:textId="77777777" w:rsidTr="000D2B7B">
        <w:tc>
          <w:tcPr>
            <w:tcW w:w="1670" w:type="dxa"/>
          </w:tcPr>
          <w:p w14:paraId="07851B3D" w14:textId="22C2FC48" w:rsidR="000D2B7B" w:rsidRPr="00957347" w:rsidRDefault="000D2B7B" w:rsidP="002837A3">
            <w:pPr>
              <w:rPr>
                <w:rFonts w:ascii="微软雅黑" w:eastAsia="微软雅黑" w:hAnsi="微软雅黑"/>
              </w:rPr>
            </w:pPr>
            <w:r w:rsidRPr="00957347">
              <w:rPr>
                <w:rFonts w:ascii="微软雅黑" w:eastAsia="微软雅黑" w:hAnsi="微软雅黑" w:hint="eastAsia"/>
              </w:rPr>
              <w:t>项目名称</w:t>
            </w:r>
          </w:p>
        </w:tc>
        <w:tc>
          <w:tcPr>
            <w:tcW w:w="1619" w:type="dxa"/>
          </w:tcPr>
          <w:p w14:paraId="2E2F2FF5" w14:textId="2C50D517" w:rsidR="000D2B7B" w:rsidRDefault="000D2B7B" w:rsidP="002837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统计维度</w:t>
            </w:r>
          </w:p>
        </w:tc>
        <w:tc>
          <w:tcPr>
            <w:tcW w:w="1669" w:type="dxa"/>
          </w:tcPr>
          <w:p w14:paraId="1872B2C7" w14:textId="43B91388" w:rsidR="000D2B7B" w:rsidRPr="00957347" w:rsidRDefault="000D2B7B" w:rsidP="002837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统计时间</w:t>
            </w:r>
          </w:p>
        </w:tc>
        <w:tc>
          <w:tcPr>
            <w:tcW w:w="1669" w:type="dxa"/>
          </w:tcPr>
          <w:p w14:paraId="034137F1" w14:textId="7AA94D35" w:rsidR="000D2B7B" w:rsidRPr="00957347" w:rsidRDefault="000D2B7B" w:rsidP="002837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计租出租率</w:t>
            </w:r>
          </w:p>
        </w:tc>
        <w:tc>
          <w:tcPr>
            <w:tcW w:w="1669" w:type="dxa"/>
          </w:tcPr>
          <w:p w14:paraId="780BBC23" w14:textId="46E8510A" w:rsidR="000D2B7B" w:rsidRPr="00957347" w:rsidRDefault="003316B1" w:rsidP="002837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期末</w:t>
            </w:r>
            <w:r w:rsidR="000D2B7B">
              <w:rPr>
                <w:rFonts w:ascii="微软雅黑" w:eastAsia="微软雅黑" w:hAnsi="微软雅黑" w:hint="eastAsia"/>
              </w:rPr>
              <w:t>出租率</w:t>
            </w:r>
          </w:p>
        </w:tc>
      </w:tr>
      <w:tr w:rsidR="000D2B7B" w:rsidRPr="00957347" w14:paraId="1E02F20A" w14:textId="77777777" w:rsidTr="000D2B7B">
        <w:tc>
          <w:tcPr>
            <w:tcW w:w="1670" w:type="dxa"/>
          </w:tcPr>
          <w:p w14:paraId="56A24FA0" w14:textId="09346DC8" w:rsidR="000D2B7B" w:rsidRPr="00957347" w:rsidRDefault="000D2B7B" w:rsidP="002837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项目1</w:t>
            </w:r>
          </w:p>
        </w:tc>
        <w:tc>
          <w:tcPr>
            <w:tcW w:w="1619" w:type="dxa"/>
          </w:tcPr>
          <w:p w14:paraId="0175A556" w14:textId="4BC6E941" w:rsidR="000D2B7B" w:rsidRPr="00957347" w:rsidRDefault="000D2B7B" w:rsidP="002837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669" w:type="dxa"/>
          </w:tcPr>
          <w:p w14:paraId="2BD59CFF" w14:textId="439FE098" w:rsidR="000D2B7B" w:rsidRPr="00957347" w:rsidRDefault="000D2B7B" w:rsidP="002837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2022</w:t>
            </w:r>
          </w:p>
        </w:tc>
        <w:tc>
          <w:tcPr>
            <w:tcW w:w="1669" w:type="dxa"/>
          </w:tcPr>
          <w:p w14:paraId="3CF49D62" w14:textId="77777777" w:rsidR="000D2B7B" w:rsidRPr="00957347" w:rsidRDefault="000D2B7B" w:rsidP="002837A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9" w:type="dxa"/>
          </w:tcPr>
          <w:p w14:paraId="0F467BAA" w14:textId="77777777" w:rsidR="000D2B7B" w:rsidRPr="00957347" w:rsidRDefault="000D2B7B" w:rsidP="002837A3">
            <w:pPr>
              <w:rPr>
                <w:rFonts w:ascii="微软雅黑" w:eastAsia="微软雅黑" w:hAnsi="微软雅黑"/>
              </w:rPr>
            </w:pPr>
          </w:p>
        </w:tc>
      </w:tr>
      <w:tr w:rsidR="000D2B7B" w:rsidRPr="00957347" w14:paraId="78C3F653" w14:textId="77777777" w:rsidTr="000D2B7B">
        <w:tc>
          <w:tcPr>
            <w:tcW w:w="1670" w:type="dxa"/>
          </w:tcPr>
          <w:p w14:paraId="720C35D5" w14:textId="4D5C2B34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  <w:r w:rsidRPr="003321EA">
              <w:rPr>
                <w:rFonts w:ascii="微软雅黑" w:eastAsia="微软雅黑" w:hAnsi="微软雅黑" w:hint="eastAsia"/>
              </w:rPr>
              <w:t>项目1</w:t>
            </w:r>
          </w:p>
        </w:tc>
        <w:tc>
          <w:tcPr>
            <w:tcW w:w="1619" w:type="dxa"/>
          </w:tcPr>
          <w:p w14:paraId="57F091A8" w14:textId="4A870981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  <w:r w:rsidRPr="008B7431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669" w:type="dxa"/>
          </w:tcPr>
          <w:p w14:paraId="597A222A" w14:textId="57E9F33C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2021</w:t>
            </w:r>
          </w:p>
        </w:tc>
        <w:tc>
          <w:tcPr>
            <w:tcW w:w="1669" w:type="dxa"/>
          </w:tcPr>
          <w:p w14:paraId="3D7D93C7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9" w:type="dxa"/>
          </w:tcPr>
          <w:p w14:paraId="159B1010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</w:tr>
      <w:tr w:rsidR="000D2B7B" w:rsidRPr="00957347" w14:paraId="5CDC0163" w14:textId="77777777" w:rsidTr="000D2B7B">
        <w:tc>
          <w:tcPr>
            <w:tcW w:w="1670" w:type="dxa"/>
          </w:tcPr>
          <w:p w14:paraId="0742D16B" w14:textId="63F24B25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  <w:r w:rsidRPr="003321EA">
              <w:rPr>
                <w:rFonts w:ascii="微软雅黑" w:eastAsia="微软雅黑" w:hAnsi="微软雅黑" w:hint="eastAsia"/>
              </w:rPr>
              <w:t>项目1</w:t>
            </w:r>
          </w:p>
        </w:tc>
        <w:tc>
          <w:tcPr>
            <w:tcW w:w="1619" w:type="dxa"/>
          </w:tcPr>
          <w:p w14:paraId="29689F9C" w14:textId="39846E15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  <w:r w:rsidRPr="008B7431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669" w:type="dxa"/>
          </w:tcPr>
          <w:p w14:paraId="2DBFDDD1" w14:textId="28B79D6B" w:rsidR="000D2B7B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…</w:t>
            </w:r>
          </w:p>
        </w:tc>
        <w:tc>
          <w:tcPr>
            <w:tcW w:w="1669" w:type="dxa"/>
          </w:tcPr>
          <w:p w14:paraId="34AD72F8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9" w:type="dxa"/>
          </w:tcPr>
          <w:p w14:paraId="7D2057FA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</w:tr>
      <w:tr w:rsidR="000D2B7B" w:rsidRPr="00957347" w14:paraId="04E3C9C1" w14:textId="77777777" w:rsidTr="000D2B7B">
        <w:tc>
          <w:tcPr>
            <w:tcW w:w="1670" w:type="dxa"/>
          </w:tcPr>
          <w:p w14:paraId="40725F6C" w14:textId="6139C1CD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  <w:r w:rsidRPr="003321EA">
              <w:rPr>
                <w:rFonts w:ascii="微软雅黑" w:eastAsia="微软雅黑" w:hAnsi="微软雅黑" w:hint="eastAsia"/>
              </w:rPr>
              <w:lastRenderedPageBreak/>
              <w:t>项目1</w:t>
            </w:r>
          </w:p>
        </w:tc>
        <w:tc>
          <w:tcPr>
            <w:tcW w:w="1619" w:type="dxa"/>
          </w:tcPr>
          <w:p w14:paraId="7EC38F11" w14:textId="287FFBC3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  <w:r w:rsidRPr="008B7431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669" w:type="dxa"/>
          </w:tcPr>
          <w:p w14:paraId="2F548167" w14:textId="33220C7A" w:rsidR="000D2B7B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</w:t>
            </w:r>
          </w:p>
        </w:tc>
        <w:tc>
          <w:tcPr>
            <w:tcW w:w="1669" w:type="dxa"/>
          </w:tcPr>
          <w:p w14:paraId="57F51A91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9" w:type="dxa"/>
          </w:tcPr>
          <w:p w14:paraId="710917D2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</w:tr>
      <w:tr w:rsidR="000D2B7B" w:rsidRPr="00957347" w14:paraId="35D6745B" w14:textId="77777777" w:rsidTr="000D2B7B">
        <w:tc>
          <w:tcPr>
            <w:tcW w:w="1670" w:type="dxa"/>
          </w:tcPr>
          <w:p w14:paraId="19A8B987" w14:textId="7FCCBCDF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  <w:r w:rsidRPr="003321EA">
              <w:rPr>
                <w:rFonts w:ascii="微软雅黑" w:eastAsia="微软雅黑" w:hAnsi="微软雅黑" w:hint="eastAsia"/>
              </w:rPr>
              <w:t>项目1</w:t>
            </w:r>
          </w:p>
        </w:tc>
        <w:tc>
          <w:tcPr>
            <w:tcW w:w="1619" w:type="dxa"/>
          </w:tcPr>
          <w:p w14:paraId="78E221B8" w14:textId="00FA2E90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季</w:t>
            </w:r>
          </w:p>
        </w:tc>
        <w:tc>
          <w:tcPr>
            <w:tcW w:w="1669" w:type="dxa"/>
          </w:tcPr>
          <w:p w14:paraId="16347A18" w14:textId="04A758B1" w:rsidR="000D2B7B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2022-1</w:t>
            </w:r>
          </w:p>
        </w:tc>
        <w:tc>
          <w:tcPr>
            <w:tcW w:w="1669" w:type="dxa"/>
          </w:tcPr>
          <w:p w14:paraId="763CB412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9" w:type="dxa"/>
          </w:tcPr>
          <w:p w14:paraId="11D51013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</w:tr>
      <w:tr w:rsidR="000D2B7B" w:rsidRPr="00957347" w14:paraId="24584A7A" w14:textId="77777777" w:rsidTr="000D2B7B">
        <w:tc>
          <w:tcPr>
            <w:tcW w:w="1670" w:type="dxa"/>
          </w:tcPr>
          <w:p w14:paraId="02CC6A57" w14:textId="7EAF4AA6" w:rsidR="000D2B7B" w:rsidRPr="003321EA" w:rsidRDefault="000D2B7B" w:rsidP="000D2B7B">
            <w:pPr>
              <w:rPr>
                <w:rFonts w:ascii="微软雅黑" w:eastAsia="微软雅黑" w:hAnsi="微软雅黑"/>
              </w:rPr>
            </w:pPr>
            <w:r w:rsidRPr="009124F9">
              <w:rPr>
                <w:rFonts w:ascii="微软雅黑" w:eastAsia="微软雅黑" w:hAnsi="微软雅黑" w:hint="eastAsia"/>
              </w:rPr>
              <w:t>项目1</w:t>
            </w:r>
          </w:p>
        </w:tc>
        <w:tc>
          <w:tcPr>
            <w:tcW w:w="1619" w:type="dxa"/>
          </w:tcPr>
          <w:p w14:paraId="77183364" w14:textId="7F1213C5" w:rsidR="000D2B7B" w:rsidRDefault="000D2B7B" w:rsidP="000D2B7B">
            <w:pPr>
              <w:rPr>
                <w:rFonts w:ascii="微软雅黑" w:eastAsia="微软雅黑" w:hAnsi="微软雅黑"/>
              </w:rPr>
            </w:pPr>
            <w:r w:rsidRPr="00460B65">
              <w:rPr>
                <w:rFonts w:ascii="微软雅黑" w:eastAsia="微软雅黑" w:hAnsi="微软雅黑" w:hint="eastAsia"/>
              </w:rPr>
              <w:t>季</w:t>
            </w:r>
          </w:p>
        </w:tc>
        <w:tc>
          <w:tcPr>
            <w:tcW w:w="1669" w:type="dxa"/>
          </w:tcPr>
          <w:p w14:paraId="76786E7A" w14:textId="40D85159" w:rsidR="000D2B7B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2021-4</w:t>
            </w:r>
          </w:p>
        </w:tc>
        <w:tc>
          <w:tcPr>
            <w:tcW w:w="1669" w:type="dxa"/>
          </w:tcPr>
          <w:p w14:paraId="05332580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9" w:type="dxa"/>
          </w:tcPr>
          <w:p w14:paraId="163257A0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</w:tr>
      <w:tr w:rsidR="000D2B7B" w:rsidRPr="00957347" w14:paraId="32A01BE9" w14:textId="77777777" w:rsidTr="000D2B7B">
        <w:tc>
          <w:tcPr>
            <w:tcW w:w="1670" w:type="dxa"/>
          </w:tcPr>
          <w:p w14:paraId="11A68F56" w14:textId="25CFC38F" w:rsidR="000D2B7B" w:rsidRPr="003321EA" w:rsidRDefault="000D2B7B" w:rsidP="000D2B7B">
            <w:pPr>
              <w:rPr>
                <w:rFonts w:ascii="微软雅黑" w:eastAsia="微软雅黑" w:hAnsi="微软雅黑"/>
              </w:rPr>
            </w:pPr>
            <w:r w:rsidRPr="009124F9">
              <w:rPr>
                <w:rFonts w:ascii="微软雅黑" w:eastAsia="微软雅黑" w:hAnsi="微软雅黑" w:hint="eastAsia"/>
              </w:rPr>
              <w:t>项目1</w:t>
            </w:r>
          </w:p>
        </w:tc>
        <w:tc>
          <w:tcPr>
            <w:tcW w:w="1619" w:type="dxa"/>
          </w:tcPr>
          <w:p w14:paraId="3DD5964E" w14:textId="738D68F2" w:rsidR="000D2B7B" w:rsidRDefault="000D2B7B" w:rsidP="000D2B7B">
            <w:pPr>
              <w:rPr>
                <w:rFonts w:ascii="微软雅黑" w:eastAsia="微软雅黑" w:hAnsi="微软雅黑"/>
              </w:rPr>
            </w:pPr>
            <w:r w:rsidRPr="00460B65">
              <w:rPr>
                <w:rFonts w:ascii="微软雅黑" w:eastAsia="微软雅黑" w:hAnsi="微软雅黑" w:hint="eastAsia"/>
              </w:rPr>
              <w:t>季</w:t>
            </w:r>
          </w:p>
        </w:tc>
        <w:tc>
          <w:tcPr>
            <w:tcW w:w="1669" w:type="dxa"/>
          </w:tcPr>
          <w:p w14:paraId="45F413CA" w14:textId="4407560A" w:rsidR="000D2B7B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…</w:t>
            </w:r>
          </w:p>
        </w:tc>
        <w:tc>
          <w:tcPr>
            <w:tcW w:w="1669" w:type="dxa"/>
          </w:tcPr>
          <w:p w14:paraId="3FA803F9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9" w:type="dxa"/>
          </w:tcPr>
          <w:p w14:paraId="2BAD4E43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</w:tr>
      <w:tr w:rsidR="000D2B7B" w:rsidRPr="00957347" w14:paraId="3D9F984A" w14:textId="77777777" w:rsidTr="000D2B7B">
        <w:tc>
          <w:tcPr>
            <w:tcW w:w="1670" w:type="dxa"/>
          </w:tcPr>
          <w:p w14:paraId="383883EF" w14:textId="2E8E052A" w:rsidR="000D2B7B" w:rsidRPr="003321EA" w:rsidRDefault="000D2B7B" w:rsidP="000D2B7B">
            <w:pPr>
              <w:rPr>
                <w:rFonts w:ascii="微软雅黑" w:eastAsia="微软雅黑" w:hAnsi="微软雅黑"/>
              </w:rPr>
            </w:pPr>
            <w:r w:rsidRPr="009124F9">
              <w:rPr>
                <w:rFonts w:ascii="微软雅黑" w:eastAsia="微软雅黑" w:hAnsi="微软雅黑" w:hint="eastAsia"/>
              </w:rPr>
              <w:t>项目1</w:t>
            </w:r>
          </w:p>
        </w:tc>
        <w:tc>
          <w:tcPr>
            <w:tcW w:w="1619" w:type="dxa"/>
          </w:tcPr>
          <w:p w14:paraId="6B2A2809" w14:textId="12FFF9D6" w:rsidR="000D2B7B" w:rsidRDefault="000D2B7B" w:rsidP="000D2B7B">
            <w:pPr>
              <w:rPr>
                <w:rFonts w:ascii="微软雅黑" w:eastAsia="微软雅黑" w:hAnsi="微软雅黑"/>
              </w:rPr>
            </w:pPr>
            <w:r w:rsidRPr="00460B65">
              <w:rPr>
                <w:rFonts w:ascii="微软雅黑" w:eastAsia="微软雅黑" w:hAnsi="微软雅黑" w:hint="eastAsia"/>
              </w:rPr>
              <w:t>季</w:t>
            </w:r>
          </w:p>
        </w:tc>
        <w:tc>
          <w:tcPr>
            <w:tcW w:w="1669" w:type="dxa"/>
          </w:tcPr>
          <w:p w14:paraId="4B4ED4A9" w14:textId="64A5D77C" w:rsidR="000D2B7B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2018-1</w:t>
            </w:r>
          </w:p>
        </w:tc>
        <w:tc>
          <w:tcPr>
            <w:tcW w:w="1669" w:type="dxa"/>
          </w:tcPr>
          <w:p w14:paraId="2A4126BF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9" w:type="dxa"/>
          </w:tcPr>
          <w:p w14:paraId="20782E94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</w:tr>
      <w:tr w:rsidR="000D2B7B" w:rsidRPr="00957347" w14:paraId="277AA914" w14:textId="77777777" w:rsidTr="000D2B7B">
        <w:tc>
          <w:tcPr>
            <w:tcW w:w="1670" w:type="dxa"/>
          </w:tcPr>
          <w:p w14:paraId="14A5C212" w14:textId="3A5B4B7B" w:rsidR="000D2B7B" w:rsidRPr="009124F9" w:rsidRDefault="000D2B7B" w:rsidP="000D2B7B">
            <w:pPr>
              <w:rPr>
                <w:rFonts w:ascii="微软雅黑" w:eastAsia="微软雅黑" w:hAnsi="微软雅黑"/>
              </w:rPr>
            </w:pPr>
            <w:r w:rsidRPr="0024701E">
              <w:rPr>
                <w:rFonts w:ascii="微软雅黑" w:eastAsia="微软雅黑" w:hAnsi="微软雅黑" w:hint="eastAsia"/>
              </w:rPr>
              <w:t>项目1</w:t>
            </w:r>
          </w:p>
        </w:tc>
        <w:tc>
          <w:tcPr>
            <w:tcW w:w="1619" w:type="dxa"/>
          </w:tcPr>
          <w:p w14:paraId="3612D9F2" w14:textId="47BD305E" w:rsidR="000D2B7B" w:rsidRPr="00460B65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月</w:t>
            </w:r>
          </w:p>
        </w:tc>
        <w:tc>
          <w:tcPr>
            <w:tcW w:w="1669" w:type="dxa"/>
          </w:tcPr>
          <w:p w14:paraId="0C3FF59B" w14:textId="51E8CC55" w:rsidR="000D2B7B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2022-02</w:t>
            </w:r>
          </w:p>
        </w:tc>
        <w:tc>
          <w:tcPr>
            <w:tcW w:w="1669" w:type="dxa"/>
          </w:tcPr>
          <w:p w14:paraId="0CBDE2E0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9" w:type="dxa"/>
          </w:tcPr>
          <w:p w14:paraId="6BB55B40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</w:tr>
      <w:tr w:rsidR="000D2B7B" w:rsidRPr="00957347" w14:paraId="271BEBEF" w14:textId="77777777" w:rsidTr="000D2B7B">
        <w:tc>
          <w:tcPr>
            <w:tcW w:w="1670" w:type="dxa"/>
          </w:tcPr>
          <w:p w14:paraId="39F17526" w14:textId="5B6B8054" w:rsidR="000D2B7B" w:rsidRPr="009124F9" w:rsidRDefault="000D2B7B" w:rsidP="000D2B7B">
            <w:pPr>
              <w:rPr>
                <w:rFonts w:ascii="微软雅黑" w:eastAsia="微软雅黑" w:hAnsi="微软雅黑"/>
              </w:rPr>
            </w:pPr>
            <w:r w:rsidRPr="0024701E">
              <w:rPr>
                <w:rFonts w:ascii="微软雅黑" w:eastAsia="微软雅黑" w:hAnsi="微软雅黑" w:hint="eastAsia"/>
              </w:rPr>
              <w:t>项目1</w:t>
            </w:r>
          </w:p>
        </w:tc>
        <w:tc>
          <w:tcPr>
            <w:tcW w:w="1619" w:type="dxa"/>
          </w:tcPr>
          <w:p w14:paraId="7F280645" w14:textId="399315A8" w:rsidR="000D2B7B" w:rsidRPr="00460B65" w:rsidRDefault="000D2B7B" w:rsidP="000D2B7B">
            <w:pPr>
              <w:rPr>
                <w:rFonts w:ascii="微软雅黑" w:eastAsia="微软雅黑" w:hAnsi="微软雅黑"/>
              </w:rPr>
            </w:pPr>
            <w:r w:rsidRPr="005F6EC5">
              <w:rPr>
                <w:rFonts w:ascii="微软雅黑" w:eastAsia="微软雅黑" w:hAnsi="微软雅黑" w:hint="eastAsia"/>
              </w:rPr>
              <w:t>月</w:t>
            </w:r>
          </w:p>
        </w:tc>
        <w:tc>
          <w:tcPr>
            <w:tcW w:w="1669" w:type="dxa"/>
          </w:tcPr>
          <w:p w14:paraId="3D85929B" w14:textId="60535593" w:rsidR="000D2B7B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2022-01</w:t>
            </w:r>
          </w:p>
        </w:tc>
        <w:tc>
          <w:tcPr>
            <w:tcW w:w="1669" w:type="dxa"/>
          </w:tcPr>
          <w:p w14:paraId="485622CB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9" w:type="dxa"/>
          </w:tcPr>
          <w:p w14:paraId="2B81A176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</w:tr>
      <w:tr w:rsidR="000D2B7B" w:rsidRPr="00957347" w14:paraId="3CF9034C" w14:textId="77777777" w:rsidTr="000D2B7B">
        <w:tc>
          <w:tcPr>
            <w:tcW w:w="1670" w:type="dxa"/>
          </w:tcPr>
          <w:p w14:paraId="1AF5E3CF" w14:textId="4626FDC4" w:rsidR="000D2B7B" w:rsidRPr="009124F9" w:rsidRDefault="000D2B7B" w:rsidP="000D2B7B">
            <w:pPr>
              <w:rPr>
                <w:rFonts w:ascii="微软雅黑" w:eastAsia="微软雅黑" w:hAnsi="微软雅黑"/>
              </w:rPr>
            </w:pPr>
            <w:r w:rsidRPr="0024701E">
              <w:rPr>
                <w:rFonts w:ascii="微软雅黑" w:eastAsia="微软雅黑" w:hAnsi="微软雅黑" w:hint="eastAsia"/>
              </w:rPr>
              <w:t>项目1</w:t>
            </w:r>
          </w:p>
        </w:tc>
        <w:tc>
          <w:tcPr>
            <w:tcW w:w="1619" w:type="dxa"/>
          </w:tcPr>
          <w:p w14:paraId="66313C56" w14:textId="5AB2A95E" w:rsidR="000D2B7B" w:rsidRPr="00460B65" w:rsidRDefault="000D2B7B" w:rsidP="000D2B7B">
            <w:pPr>
              <w:rPr>
                <w:rFonts w:ascii="微软雅黑" w:eastAsia="微软雅黑" w:hAnsi="微软雅黑"/>
              </w:rPr>
            </w:pPr>
            <w:r w:rsidRPr="005F6EC5">
              <w:rPr>
                <w:rFonts w:ascii="微软雅黑" w:eastAsia="微软雅黑" w:hAnsi="微软雅黑" w:hint="eastAsia"/>
              </w:rPr>
              <w:t>月</w:t>
            </w:r>
          </w:p>
        </w:tc>
        <w:tc>
          <w:tcPr>
            <w:tcW w:w="1669" w:type="dxa"/>
          </w:tcPr>
          <w:p w14:paraId="09E49BAB" w14:textId="79B32E23" w:rsidR="000D2B7B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…</w:t>
            </w:r>
          </w:p>
        </w:tc>
        <w:tc>
          <w:tcPr>
            <w:tcW w:w="1669" w:type="dxa"/>
          </w:tcPr>
          <w:p w14:paraId="22349C3B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9" w:type="dxa"/>
          </w:tcPr>
          <w:p w14:paraId="575A443F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</w:tr>
      <w:tr w:rsidR="000D2B7B" w:rsidRPr="00957347" w14:paraId="7D2FD370" w14:textId="77777777" w:rsidTr="000D2B7B">
        <w:tc>
          <w:tcPr>
            <w:tcW w:w="1670" w:type="dxa"/>
          </w:tcPr>
          <w:p w14:paraId="544A94F2" w14:textId="60E22D94" w:rsidR="000D2B7B" w:rsidRPr="009124F9" w:rsidRDefault="000D2B7B" w:rsidP="000D2B7B">
            <w:pPr>
              <w:rPr>
                <w:rFonts w:ascii="微软雅黑" w:eastAsia="微软雅黑" w:hAnsi="微软雅黑"/>
              </w:rPr>
            </w:pPr>
            <w:r w:rsidRPr="0024701E">
              <w:rPr>
                <w:rFonts w:ascii="微软雅黑" w:eastAsia="微软雅黑" w:hAnsi="微软雅黑" w:hint="eastAsia"/>
              </w:rPr>
              <w:t>项目1</w:t>
            </w:r>
          </w:p>
        </w:tc>
        <w:tc>
          <w:tcPr>
            <w:tcW w:w="1619" w:type="dxa"/>
          </w:tcPr>
          <w:p w14:paraId="4C40EB58" w14:textId="1318651A" w:rsidR="000D2B7B" w:rsidRPr="00460B65" w:rsidRDefault="000D2B7B" w:rsidP="000D2B7B">
            <w:pPr>
              <w:rPr>
                <w:rFonts w:ascii="微软雅黑" w:eastAsia="微软雅黑" w:hAnsi="微软雅黑"/>
              </w:rPr>
            </w:pPr>
            <w:r w:rsidRPr="005F6EC5">
              <w:rPr>
                <w:rFonts w:ascii="微软雅黑" w:eastAsia="微软雅黑" w:hAnsi="微软雅黑" w:hint="eastAsia"/>
              </w:rPr>
              <w:t>月</w:t>
            </w:r>
          </w:p>
        </w:tc>
        <w:tc>
          <w:tcPr>
            <w:tcW w:w="1669" w:type="dxa"/>
          </w:tcPr>
          <w:p w14:paraId="71916A3B" w14:textId="3966AAB5" w:rsidR="000D2B7B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2018-01</w:t>
            </w:r>
          </w:p>
        </w:tc>
        <w:tc>
          <w:tcPr>
            <w:tcW w:w="1669" w:type="dxa"/>
          </w:tcPr>
          <w:p w14:paraId="72A53C69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9" w:type="dxa"/>
          </w:tcPr>
          <w:p w14:paraId="480B8666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</w:tr>
      <w:tr w:rsidR="000D2B7B" w:rsidRPr="00957347" w14:paraId="74C982BF" w14:textId="77777777" w:rsidTr="000D2B7B">
        <w:tc>
          <w:tcPr>
            <w:tcW w:w="1670" w:type="dxa"/>
          </w:tcPr>
          <w:p w14:paraId="7295B15A" w14:textId="29C766E0" w:rsidR="000D2B7B" w:rsidRPr="009124F9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项目2</w:t>
            </w:r>
          </w:p>
        </w:tc>
        <w:tc>
          <w:tcPr>
            <w:tcW w:w="1619" w:type="dxa"/>
          </w:tcPr>
          <w:p w14:paraId="73C1B1C5" w14:textId="6332FBC6" w:rsidR="000D2B7B" w:rsidRPr="00460B65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669" w:type="dxa"/>
          </w:tcPr>
          <w:p w14:paraId="68CDB7F1" w14:textId="70072294" w:rsidR="000D2B7B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2022</w:t>
            </w:r>
          </w:p>
        </w:tc>
        <w:tc>
          <w:tcPr>
            <w:tcW w:w="1669" w:type="dxa"/>
          </w:tcPr>
          <w:p w14:paraId="37168F9D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9" w:type="dxa"/>
          </w:tcPr>
          <w:p w14:paraId="7790458F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</w:tr>
      <w:tr w:rsidR="000D2B7B" w:rsidRPr="00957347" w14:paraId="10E569EE" w14:textId="77777777" w:rsidTr="000D2B7B">
        <w:tc>
          <w:tcPr>
            <w:tcW w:w="1670" w:type="dxa"/>
          </w:tcPr>
          <w:p w14:paraId="156EB2C5" w14:textId="41DFA6D4" w:rsidR="000D2B7B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…</w:t>
            </w:r>
          </w:p>
        </w:tc>
        <w:tc>
          <w:tcPr>
            <w:tcW w:w="1619" w:type="dxa"/>
          </w:tcPr>
          <w:p w14:paraId="52CCF5C6" w14:textId="3C0FF805" w:rsidR="000D2B7B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…</w:t>
            </w:r>
          </w:p>
        </w:tc>
        <w:tc>
          <w:tcPr>
            <w:tcW w:w="1669" w:type="dxa"/>
          </w:tcPr>
          <w:p w14:paraId="1BFD8E57" w14:textId="6D93D588" w:rsidR="000D2B7B" w:rsidRDefault="000D2B7B" w:rsidP="000D2B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…</w:t>
            </w:r>
          </w:p>
        </w:tc>
        <w:tc>
          <w:tcPr>
            <w:tcW w:w="1669" w:type="dxa"/>
          </w:tcPr>
          <w:p w14:paraId="694A582D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69" w:type="dxa"/>
          </w:tcPr>
          <w:p w14:paraId="64259581" w14:textId="77777777" w:rsidR="000D2B7B" w:rsidRPr="00957347" w:rsidRDefault="000D2B7B" w:rsidP="000D2B7B">
            <w:pPr>
              <w:rPr>
                <w:rFonts w:ascii="微软雅黑" w:eastAsia="微软雅黑" w:hAnsi="微软雅黑"/>
              </w:rPr>
            </w:pPr>
          </w:p>
        </w:tc>
      </w:tr>
    </w:tbl>
    <w:p w14:paraId="13D408B0" w14:textId="7DCE8A42" w:rsidR="00957347" w:rsidRPr="000D2B7B" w:rsidRDefault="00957347" w:rsidP="000D2B7B">
      <w:pPr>
        <w:pStyle w:val="ad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0D2B7B">
        <w:rPr>
          <w:rFonts w:ascii="微软雅黑" w:eastAsia="微软雅黑" w:hAnsi="微软雅黑" w:hint="eastAsia"/>
        </w:rPr>
        <w:t>租金水平</w:t>
      </w:r>
    </w:p>
    <w:p w14:paraId="5E857F49" w14:textId="7FD71AFB" w:rsidR="00AC0151" w:rsidRDefault="00AC0151" w:rsidP="00AC0151">
      <w:pPr>
        <w:rPr>
          <w:rFonts w:ascii="微软雅黑" w:eastAsia="微软雅黑" w:hAnsi="微软雅黑"/>
        </w:rPr>
      </w:pPr>
      <w:r w:rsidRPr="00957347">
        <w:rPr>
          <w:rFonts w:ascii="微软雅黑" w:eastAsia="微软雅黑" w:hAnsi="微软雅黑" w:hint="eastAsia"/>
        </w:rPr>
        <w:t>在智慧园区平台，运营管理-运营计划中，增加一个按钮“</w:t>
      </w:r>
      <w:r>
        <w:rPr>
          <w:rFonts w:ascii="微软雅黑" w:eastAsia="微软雅黑" w:hAnsi="微软雅黑" w:hint="eastAsia"/>
        </w:rPr>
        <w:t>租金水平</w:t>
      </w:r>
      <w:r w:rsidRPr="00957347">
        <w:rPr>
          <w:rFonts w:ascii="微软雅黑" w:eastAsia="微软雅黑" w:hAnsi="微软雅黑" w:hint="eastAsia"/>
        </w:rPr>
        <w:t>”，可导出excel</w:t>
      </w:r>
    </w:p>
    <w:p w14:paraId="4270FA8C" w14:textId="77777777" w:rsidR="00AC0151" w:rsidRDefault="00AC0151" w:rsidP="00AC0151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支持选择园区，未选择园区时，则导出所有数据，选择了园区，则筛选出选定园区下的房源的数据进行导出</w:t>
      </w:r>
    </w:p>
    <w:p w14:paraId="03489D56" w14:textId="0B156B51" w:rsidR="00AC0151" w:rsidRDefault="00AC0151" w:rsidP="00AC0151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计算每个项目按月、季、年统计维度计算的每个月（季、年）的租金水平，从系统里最早的合同开始计算到当前所在时间</w:t>
      </w:r>
    </w:p>
    <w:p w14:paraId="13C8A2DE" w14:textId="5F0FCD85" w:rsidR="00AC0151" w:rsidRDefault="00AC0151" w:rsidP="00AC0151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租金水平计算公式与资产</w:t>
      </w:r>
      <w:proofErr w:type="gramStart"/>
      <w:r>
        <w:rPr>
          <w:rFonts w:ascii="微软雅黑" w:eastAsia="微软雅黑" w:hAnsi="微软雅黑" w:hint="eastAsia"/>
        </w:rPr>
        <w:t>云数据</w:t>
      </w:r>
      <w:proofErr w:type="gramEnd"/>
      <w:r>
        <w:rPr>
          <w:rFonts w:ascii="微软雅黑" w:eastAsia="微软雅黑" w:hAnsi="微软雅黑" w:hint="eastAsia"/>
        </w:rPr>
        <w:t>中心处一致</w:t>
      </w:r>
    </w:p>
    <w:p w14:paraId="131CE217" w14:textId="77777777" w:rsidR="00AC0151" w:rsidRDefault="00AC0151" w:rsidP="00AC0151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排序，</w:t>
      </w:r>
      <w:r>
        <w:rPr>
          <w:rFonts w:ascii="微软雅黑" w:eastAsia="微软雅黑" w:hAnsi="微软雅黑" w:hint="eastAsia"/>
        </w:rPr>
        <w:t>先</w:t>
      </w:r>
      <w:r w:rsidRPr="005F2A46">
        <w:rPr>
          <w:rFonts w:ascii="微软雅黑" w:eastAsia="微软雅黑" w:hAnsi="微软雅黑" w:hint="eastAsia"/>
        </w:rPr>
        <w:t>按</w:t>
      </w:r>
      <w:r>
        <w:rPr>
          <w:rFonts w:ascii="微软雅黑" w:eastAsia="微软雅黑" w:hAnsi="微软雅黑" w:hint="eastAsia"/>
        </w:rPr>
        <w:t>项目名称</w:t>
      </w:r>
      <w:r w:rsidRPr="005F2A46">
        <w:rPr>
          <w:rFonts w:ascii="微软雅黑" w:eastAsia="微软雅黑" w:hAnsi="微软雅黑" w:hint="eastAsia"/>
        </w:rPr>
        <w:t>排序，</w:t>
      </w:r>
      <w:r>
        <w:rPr>
          <w:rFonts w:ascii="微软雅黑" w:eastAsia="微软雅黑" w:hAnsi="微软雅黑" w:hint="eastAsia"/>
        </w:rPr>
        <w:t>同一项目的按统计维度年、季、月顺序，时间按降序排序</w:t>
      </w:r>
    </w:p>
    <w:p w14:paraId="561A42C1" w14:textId="77777777" w:rsidR="00AC0151" w:rsidRPr="005F2A46" w:rsidRDefault="00AC0151" w:rsidP="00AC0151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xcel格式参考下表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</w:tblGrid>
      <w:tr w:rsidR="00AC0151" w:rsidRPr="00957347" w14:paraId="0E129A13" w14:textId="77777777" w:rsidTr="00460E35">
        <w:tc>
          <w:tcPr>
            <w:tcW w:w="1670" w:type="dxa"/>
          </w:tcPr>
          <w:p w14:paraId="487FBB02" w14:textId="77777777" w:rsidR="00AC0151" w:rsidRPr="00957347" w:rsidRDefault="00AC0151" w:rsidP="00460E35">
            <w:pPr>
              <w:rPr>
                <w:rFonts w:ascii="微软雅黑" w:eastAsia="微软雅黑" w:hAnsi="微软雅黑"/>
              </w:rPr>
            </w:pPr>
            <w:r w:rsidRPr="00957347">
              <w:rPr>
                <w:rFonts w:ascii="微软雅黑" w:eastAsia="微软雅黑" w:hAnsi="微软雅黑" w:hint="eastAsia"/>
              </w:rPr>
              <w:t>项目名称</w:t>
            </w:r>
          </w:p>
        </w:tc>
        <w:tc>
          <w:tcPr>
            <w:tcW w:w="1619" w:type="dxa"/>
          </w:tcPr>
          <w:p w14:paraId="67360DD9" w14:textId="77777777" w:rsidR="00AC0151" w:rsidRDefault="00AC0151" w:rsidP="00460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统计维度</w:t>
            </w:r>
          </w:p>
        </w:tc>
        <w:tc>
          <w:tcPr>
            <w:tcW w:w="1669" w:type="dxa"/>
          </w:tcPr>
          <w:p w14:paraId="1FBE1AAC" w14:textId="77777777" w:rsidR="00AC0151" w:rsidRPr="00957347" w:rsidRDefault="00AC0151" w:rsidP="00460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统计时间</w:t>
            </w:r>
          </w:p>
        </w:tc>
        <w:tc>
          <w:tcPr>
            <w:tcW w:w="1669" w:type="dxa"/>
          </w:tcPr>
          <w:p w14:paraId="5B11EDFB" w14:textId="55AD1069" w:rsidR="00AC0151" w:rsidRPr="00957347" w:rsidRDefault="00AC0151" w:rsidP="00460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租金水平</w:t>
            </w:r>
          </w:p>
        </w:tc>
      </w:tr>
      <w:tr w:rsidR="00AC0151" w:rsidRPr="00957347" w14:paraId="2C9900F9" w14:textId="77777777" w:rsidTr="00460E35">
        <w:tc>
          <w:tcPr>
            <w:tcW w:w="1670" w:type="dxa"/>
          </w:tcPr>
          <w:p w14:paraId="7AAD7CE0" w14:textId="77777777" w:rsidR="00AC0151" w:rsidRPr="00957347" w:rsidRDefault="00AC0151" w:rsidP="00460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项目1</w:t>
            </w:r>
          </w:p>
        </w:tc>
        <w:tc>
          <w:tcPr>
            <w:tcW w:w="1619" w:type="dxa"/>
          </w:tcPr>
          <w:p w14:paraId="6C9CA37F" w14:textId="77777777" w:rsidR="00AC0151" w:rsidRPr="00957347" w:rsidRDefault="00AC0151" w:rsidP="00460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669" w:type="dxa"/>
          </w:tcPr>
          <w:p w14:paraId="50391E5F" w14:textId="77777777" w:rsidR="00AC0151" w:rsidRPr="00957347" w:rsidRDefault="00AC0151" w:rsidP="00460E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2022</w:t>
            </w:r>
          </w:p>
        </w:tc>
        <w:tc>
          <w:tcPr>
            <w:tcW w:w="1669" w:type="dxa"/>
          </w:tcPr>
          <w:p w14:paraId="3A4EF742" w14:textId="77777777" w:rsidR="00AC0151" w:rsidRPr="00957347" w:rsidRDefault="00AC0151" w:rsidP="00460E35">
            <w:pPr>
              <w:rPr>
                <w:rFonts w:ascii="微软雅黑" w:eastAsia="微软雅黑" w:hAnsi="微软雅黑"/>
              </w:rPr>
            </w:pPr>
          </w:p>
        </w:tc>
      </w:tr>
      <w:tr w:rsidR="00AC0151" w:rsidRPr="00957347" w14:paraId="5A22B085" w14:textId="77777777" w:rsidTr="00460E35">
        <w:tc>
          <w:tcPr>
            <w:tcW w:w="1670" w:type="dxa"/>
          </w:tcPr>
          <w:p w14:paraId="04C72B93" w14:textId="0C552719" w:rsidR="00AC0151" w:rsidRPr="00957347" w:rsidRDefault="00AC0151" w:rsidP="00AC015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…</w:t>
            </w:r>
          </w:p>
        </w:tc>
        <w:tc>
          <w:tcPr>
            <w:tcW w:w="1619" w:type="dxa"/>
          </w:tcPr>
          <w:p w14:paraId="67DF6C15" w14:textId="39C995B1" w:rsidR="00AC0151" w:rsidRPr="00957347" w:rsidRDefault="00AC0151" w:rsidP="00AC015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…</w:t>
            </w:r>
          </w:p>
        </w:tc>
        <w:tc>
          <w:tcPr>
            <w:tcW w:w="1669" w:type="dxa"/>
          </w:tcPr>
          <w:p w14:paraId="01425EFD" w14:textId="05807634" w:rsidR="00AC0151" w:rsidRPr="00957347" w:rsidRDefault="00AC0151" w:rsidP="00AC015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…</w:t>
            </w:r>
          </w:p>
        </w:tc>
        <w:tc>
          <w:tcPr>
            <w:tcW w:w="1669" w:type="dxa"/>
          </w:tcPr>
          <w:p w14:paraId="6A42BEF6" w14:textId="77777777" w:rsidR="00AC0151" w:rsidRPr="00957347" w:rsidRDefault="00AC0151" w:rsidP="00AC0151">
            <w:pPr>
              <w:rPr>
                <w:rFonts w:ascii="微软雅黑" w:eastAsia="微软雅黑" w:hAnsi="微软雅黑"/>
              </w:rPr>
            </w:pPr>
          </w:p>
        </w:tc>
      </w:tr>
    </w:tbl>
    <w:p w14:paraId="09EFAC49" w14:textId="77777777" w:rsidR="00957347" w:rsidRPr="00724897" w:rsidRDefault="00957347" w:rsidP="002837A3"/>
    <w:p w14:paraId="681851B6" w14:textId="73C34136" w:rsidR="00151E5F" w:rsidRPr="005F2A46" w:rsidRDefault="00853401" w:rsidP="00151E5F">
      <w:pPr>
        <w:pStyle w:val="2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39" w:name="_Toc97190952"/>
      <w:r w:rsidRPr="005F2A46">
        <w:rPr>
          <w:rFonts w:ascii="微软雅黑" w:eastAsia="微软雅黑" w:hAnsi="微软雅黑" w:hint="eastAsia"/>
          <w:sz w:val="28"/>
          <w:szCs w:val="28"/>
        </w:rPr>
        <w:t>经营跟踪分析</w:t>
      </w:r>
      <w:bookmarkEnd w:id="39"/>
    </w:p>
    <w:p w14:paraId="2781AB57" w14:textId="1E265988" w:rsidR="00D46B9B" w:rsidRDefault="00151E5F" w:rsidP="00FB48C1">
      <w:pPr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在智慧园区平台，运营管理-运营计划中，增加一个按钮“经营跟踪分析”，</w:t>
      </w:r>
      <w:r w:rsidR="00FB48C1">
        <w:rPr>
          <w:rFonts w:ascii="微软雅黑" w:eastAsia="微软雅黑" w:hAnsi="微软雅黑" w:hint="eastAsia"/>
        </w:rPr>
        <w:t>可</w:t>
      </w:r>
      <w:r w:rsidRPr="005F2A46">
        <w:rPr>
          <w:rFonts w:ascii="微软雅黑" w:eastAsia="微软雅黑" w:hAnsi="微软雅黑" w:hint="eastAsia"/>
        </w:rPr>
        <w:t>导出excel</w:t>
      </w:r>
    </w:p>
    <w:p w14:paraId="4045750C" w14:textId="6D0063A4" w:rsidR="00D46B9B" w:rsidRDefault="00D46B9B" w:rsidP="00FB48C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E053ADC" wp14:editId="00289D79">
            <wp:extent cx="5274310" cy="26771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761A" w14:textId="41544AEB" w:rsidR="00A923BB" w:rsidRDefault="00A923BB" w:rsidP="00FB48C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9CAE5A6" wp14:editId="33A2CCA3">
            <wp:extent cx="5274310" cy="26771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3A33" w14:textId="58E3D7FA" w:rsidR="003B030E" w:rsidRPr="005F2A46" w:rsidRDefault="003B030E" w:rsidP="00606698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/>
        </w:rPr>
        <w:t>E</w:t>
      </w:r>
      <w:r w:rsidRPr="005F2A46">
        <w:rPr>
          <w:rFonts w:ascii="微软雅黑" w:eastAsia="微软雅黑" w:hAnsi="微软雅黑" w:hint="eastAsia"/>
        </w:rPr>
        <w:t xml:space="preserve">xcel文件名为“经营跟踪分析- </w:t>
      </w:r>
      <w:proofErr w:type="spellStart"/>
      <w:r w:rsidRPr="005F2A46">
        <w:rPr>
          <w:rFonts w:ascii="微软雅黑" w:eastAsia="微软雅黑" w:hAnsi="微软雅黑" w:hint="eastAsia"/>
        </w:rPr>
        <w:t>xxxx</w:t>
      </w:r>
      <w:proofErr w:type="spellEnd"/>
      <w:r w:rsidRPr="005F2A46">
        <w:rPr>
          <w:rFonts w:ascii="微软雅黑" w:eastAsia="微软雅黑" w:hAnsi="微软雅黑"/>
        </w:rPr>
        <w:t>/xx/xx</w:t>
      </w:r>
      <w:r w:rsidRPr="005F2A46">
        <w:rPr>
          <w:rFonts w:ascii="微软雅黑" w:eastAsia="微软雅黑" w:hAnsi="微软雅黑" w:hint="eastAsia"/>
        </w:rPr>
        <w:t>”，</w:t>
      </w:r>
      <w:proofErr w:type="spellStart"/>
      <w:r w:rsidRPr="005F2A46">
        <w:rPr>
          <w:rFonts w:ascii="微软雅黑" w:eastAsia="微软雅黑" w:hAnsi="微软雅黑" w:hint="eastAsia"/>
        </w:rPr>
        <w:t>xxxx</w:t>
      </w:r>
      <w:proofErr w:type="spellEnd"/>
      <w:r w:rsidRPr="005F2A46">
        <w:rPr>
          <w:rFonts w:ascii="微软雅黑" w:eastAsia="微软雅黑" w:hAnsi="微软雅黑"/>
        </w:rPr>
        <w:t>/xx/xx</w:t>
      </w:r>
      <w:r w:rsidRPr="005F2A46">
        <w:rPr>
          <w:rFonts w:ascii="微软雅黑" w:eastAsia="微软雅黑" w:hAnsi="微软雅黑" w:hint="eastAsia"/>
        </w:rPr>
        <w:t>为导出</w:t>
      </w:r>
      <w:r w:rsidR="00B2600B" w:rsidRPr="005F2A46">
        <w:rPr>
          <w:rFonts w:ascii="微软雅黑" w:eastAsia="微软雅黑" w:hAnsi="微软雅黑" w:hint="eastAsia"/>
        </w:rPr>
        <w:t>时</w:t>
      </w:r>
      <w:r w:rsidRPr="005F2A46">
        <w:rPr>
          <w:rFonts w:ascii="微软雅黑" w:eastAsia="微软雅黑" w:hAnsi="微软雅黑" w:hint="eastAsia"/>
        </w:rPr>
        <w:t>的日期</w:t>
      </w:r>
    </w:p>
    <w:p w14:paraId="301ACAC8" w14:textId="64A6DE99" w:rsidR="00606698" w:rsidRPr="005F2A46" w:rsidRDefault="00606698" w:rsidP="00606698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数据包括所有合同数据以及没有关联合同的房源数据</w:t>
      </w:r>
      <w:r w:rsidR="001001D6" w:rsidRPr="005F2A46">
        <w:rPr>
          <w:rFonts w:ascii="微软雅黑" w:eastAsia="微软雅黑" w:hAnsi="微软雅黑" w:hint="eastAsia"/>
        </w:rPr>
        <w:t>，其中已作废</w:t>
      </w:r>
      <w:r w:rsidR="00EB30CB">
        <w:rPr>
          <w:rFonts w:ascii="微软雅黑" w:eastAsia="微软雅黑" w:hAnsi="微软雅黑" w:hint="eastAsia"/>
        </w:rPr>
        <w:t>、未提交</w:t>
      </w:r>
      <w:r w:rsidR="001001D6" w:rsidRPr="005F2A46">
        <w:rPr>
          <w:rFonts w:ascii="微软雅黑" w:eastAsia="微软雅黑" w:hAnsi="微软雅黑" w:hint="eastAsia"/>
        </w:rPr>
        <w:t>状态的合同不用取</w:t>
      </w:r>
    </w:p>
    <w:p w14:paraId="522338EE" w14:textId="05E9B445" w:rsidR="00606698" w:rsidRPr="005F2A46" w:rsidRDefault="00606698" w:rsidP="00606698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其中一个合同若关联多个房源，则按多条记录显示</w:t>
      </w:r>
    </w:p>
    <w:p w14:paraId="71B57908" w14:textId="1D285962" w:rsidR="002F7284" w:rsidRPr="005F2A46" w:rsidRDefault="002F7284" w:rsidP="00606698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lastRenderedPageBreak/>
        <w:t>排序，按房源排序，</w:t>
      </w:r>
      <w:r w:rsidR="006E1E62">
        <w:rPr>
          <w:rFonts w:ascii="微软雅黑" w:eastAsia="微软雅黑" w:hAnsi="微软雅黑" w:hint="eastAsia"/>
        </w:rPr>
        <w:t>同一园区楼宇的房源排在一起，</w:t>
      </w:r>
      <w:r w:rsidRPr="005F2A46">
        <w:rPr>
          <w:rFonts w:ascii="微软雅黑" w:eastAsia="微软雅黑" w:hAnsi="微软雅黑" w:hint="eastAsia"/>
        </w:rPr>
        <w:t>同一个房源按合同</w:t>
      </w:r>
      <w:r w:rsidR="00F50B9E" w:rsidRPr="005F2A46">
        <w:rPr>
          <w:rFonts w:ascii="微软雅黑" w:eastAsia="微软雅黑" w:hAnsi="微软雅黑" w:hint="eastAsia"/>
        </w:rPr>
        <w:t>开始</w:t>
      </w:r>
      <w:r w:rsidRPr="005F2A46">
        <w:rPr>
          <w:rFonts w:ascii="微软雅黑" w:eastAsia="微软雅黑" w:hAnsi="微软雅黑" w:hint="eastAsia"/>
        </w:rPr>
        <w:t>时间</w:t>
      </w:r>
      <w:r w:rsidR="00F50B9E" w:rsidRPr="005F2A46">
        <w:rPr>
          <w:rFonts w:ascii="微软雅黑" w:eastAsia="微软雅黑" w:hAnsi="微软雅黑" w:hint="eastAsia"/>
        </w:rPr>
        <w:t>升序</w:t>
      </w:r>
    </w:p>
    <w:p w14:paraId="47084A78" w14:textId="6AE35780" w:rsidR="00FB48C1" w:rsidRDefault="00FB48C1" w:rsidP="001001D6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支持选择园区，未选择园区时，则导出所有数据，选择了园区，则筛选出选定园区下的房源的数据进行导出</w:t>
      </w:r>
    </w:p>
    <w:p w14:paraId="0FDE506B" w14:textId="573E0CF7" w:rsidR="00FB48C1" w:rsidRDefault="00FB48C1" w:rsidP="001001D6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支持选择字段，只导出选定的字段，默认全选，有些字段必选，具体见下方列表</w:t>
      </w:r>
    </w:p>
    <w:p w14:paraId="5FD9E02D" w14:textId="79E7A740" w:rsidR="001001D6" w:rsidRPr="005F2A46" w:rsidRDefault="001001D6" w:rsidP="001001D6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F2A46">
        <w:rPr>
          <w:rFonts w:ascii="微软雅黑" w:eastAsia="微软雅黑" w:hAnsi="微软雅黑" w:hint="eastAsia"/>
        </w:rPr>
        <w:t>具体字段说明如下，若为没有合同的房源，则以下加粗的字段全部统一为“/”</w:t>
      </w:r>
    </w:p>
    <w:tbl>
      <w:tblPr>
        <w:tblStyle w:val="aa"/>
        <w:tblW w:w="8784" w:type="dxa"/>
        <w:tblLook w:val="04A0" w:firstRow="1" w:lastRow="0" w:firstColumn="1" w:lastColumn="0" w:noHBand="0" w:noVBand="1"/>
      </w:tblPr>
      <w:tblGrid>
        <w:gridCol w:w="1597"/>
        <w:gridCol w:w="6477"/>
        <w:gridCol w:w="710"/>
      </w:tblGrid>
      <w:tr w:rsidR="00FB48C1" w:rsidRPr="005F2A46" w14:paraId="2FB22E98" w14:textId="11C2BDC8" w:rsidTr="00FB48C1">
        <w:trPr>
          <w:trHeight w:val="276"/>
        </w:trPr>
        <w:tc>
          <w:tcPr>
            <w:tcW w:w="0" w:type="auto"/>
          </w:tcPr>
          <w:p w14:paraId="5C24346E" w14:textId="0F8BF252" w:rsidR="00FB48C1" w:rsidRPr="005F2A46" w:rsidRDefault="00FB48C1" w:rsidP="00151E5F">
            <w:pPr>
              <w:rPr>
                <w:rFonts w:ascii="微软雅黑" w:eastAsia="微软雅黑" w:hAnsi="微软雅黑"/>
              </w:rPr>
            </w:pPr>
            <w:bookmarkStart w:id="40" w:name="OLE_LINK1"/>
            <w:r w:rsidRPr="005F2A46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0" w:type="auto"/>
          </w:tcPr>
          <w:p w14:paraId="73FC4363" w14:textId="67CC2991" w:rsidR="00FB48C1" w:rsidRPr="005F2A46" w:rsidRDefault="00FB48C1" w:rsidP="00151E5F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710" w:type="dxa"/>
          </w:tcPr>
          <w:p w14:paraId="76F755E1" w14:textId="42B2736A" w:rsidR="00FB48C1" w:rsidRPr="005F2A46" w:rsidRDefault="00FB48C1" w:rsidP="00151E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</w:tr>
      <w:tr w:rsidR="00FB48C1" w:rsidRPr="005F2A46" w14:paraId="7CB53602" w14:textId="4785974B" w:rsidTr="00FB48C1">
        <w:trPr>
          <w:trHeight w:val="276"/>
        </w:trPr>
        <w:tc>
          <w:tcPr>
            <w:tcW w:w="0" w:type="auto"/>
            <w:hideMark/>
          </w:tcPr>
          <w:p w14:paraId="45D0F78A" w14:textId="77777777" w:rsidR="00FB48C1" w:rsidRPr="005F2A46" w:rsidRDefault="00FB48C1" w:rsidP="00151E5F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园区名称</w:t>
            </w:r>
          </w:p>
        </w:tc>
        <w:tc>
          <w:tcPr>
            <w:tcW w:w="0" w:type="auto"/>
          </w:tcPr>
          <w:p w14:paraId="02493918" w14:textId="5549F627" w:rsidR="00FB48C1" w:rsidRPr="005F2A46" w:rsidRDefault="00FB48C1" w:rsidP="00151E5F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房源基本信息</w:t>
            </w:r>
          </w:p>
        </w:tc>
        <w:tc>
          <w:tcPr>
            <w:tcW w:w="710" w:type="dxa"/>
          </w:tcPr>
          <w:p w14:paraId="6B09E725" w14:textId="4DD71BCB" w:rsidR="00FB48C1" w:rsidRPr="005F2A46" w:rsidRDefault="00FB48C1" w:rsidP="00151E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FB48C1" w:rsidRPr="005F2A46" w14:paraId="61C9685E" w14:textId="75F55A8B" w:rsidTr="00FB48C1">
        <w:trPr>
          <w:trHeight w:val="276"/>
        </w:trPr>
        <w:tc>
          <w:tcPr>
            <w:tcW w:w="0" w:type="auto"/>
            <w:hideMark/>
          </w:tcPr>
          <w:p w14:paraId="4EE5D280" w14:textId="77777777" w:rsidR="00FB48C1" w:rsidRPr="005F2A46" w:rsidRDefault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楼宇名称</w:t>
            </w:r>
          </w:p>
        </w:tc>
        <w:tc>
          <w:tcPr>
            <w:tcW w:w="0" w:type="auto"/>
          </w:tcPr>
          <w:p w14:paraId="3D5C0705" w14:textId="555B12B9" w:rsidR="00FB48C1" w:rsidRPr="005F2A46" w:rsidRDefault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房源基本信息</w:t>
            </w:r>
          </w:p>
        </w:tc>
        <w:tc>
          <w:tcPr>
            <w:tcW w:w="710" w:type="dxa"/>
          </w:tcPr>
          <w:p w14:paraId="609F7A1C" w14:textId="52F7B4F8" w:rsidR="00FB48C1" w:rsidRPr="005F2A46" w:rsidRDefault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FB48C1" w:rsidRPr="005F2A46" w14:paraId="05770A0B" w14:textId="611C6880" w:rsidTr="00FB48C1">
        <w:trPr>
          <w:trHeight w:val="276"/>
        </w:trPr>
        <w:tc>
          <w:tcPr>
            <w:tcW w:w="0" w:type="auto"/>
            <w:hideMark/>
          </w:tcPr>
          <w:p w14:paraId="06B5BF42" w14:textId="77777777" w:rsidR="00FB48C1" w:rsidRPr="005F2A46" w:rsidRDefault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房号</w:t>
            </w:r>
          </w:p>
        </w:tc>
        <w:tc>
          <w:tcPr>
            <w:tcW w:w="0" w:type="auto"/>
          </w:tcPr>
          <w:p w14:paraId="49CEE2FF" w14:textId="3CC8DC59" w:rsidR="00FB48C1" w:rsidRPr="005F2A46" w:rsidRDefault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房源基本信息，每条记录只有一个房号</w:t>
            </w:r>
          </w:p>
        </w:tc>
        <w:tc>
          <w:tcPr>
            <w:tcW w:w="710" w:type="dxa"/>
          </w:tcPr>
          <w:p w14:paraId="19E1D8A9" w14:textId="08655E09" w:rsidR="00FB48C1" w:rsidRPr="005F2A46" w:rsidRDefault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FB48C1" w:rsidRPr="005F2A46" w14:paraId="30E8DF36" w14:textId="08417CED" w:rsidTr="00FB48C1">
        <w:trPr>
          <w:trHeight w:val="828"/>
        </w:trPr>
        <w:tc>
          <w:tcPr>
            <w:tcW w:w="0" w:type="auto"/>
            <w:hideMark/>
          </w:tcPr>
          <w:p w14:paraId="42C8EAEA" w14:textId="17CB233F" w:rsidR="00FB48C1" w:rsidRPr="005F2A46" w:rsidRDefault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面积（m</w:t>
            </w:r>
            <w:r w:rsidRPr="005F2A46">
              <w:rPr>
                <w:rFonts w:ascii="微软雅黑" w:eastAsia="微软雅黑" w:hAnsi="微软雅黑"/>
                <w:vertAlign w:val="superscript"/>
              </w:rPr>
              <w:t>2</w:t>
            </w:r>
            <w:r w:rsidRPr="005F2A46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0" w:type="auto"/>
          </w:tcPr>
          <w:p w14:paraId="6257B955" w14:textId="7135B0F3" w:rsidR="00FB48C1" w:rsidRPr="005F2A46" w:rsidRDefault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合同中的该房源的面积，若没有合同则取房源信息中的面积</w:t>
            </w:r>
          </w:p>
        </w:tc>
        <w:tc>
          <w:tcPr>
            <w:tcW w:w="710" w:type="dxa"/>
          </w:tcPr>
          <w:p w14:paraId="5362460C" w14:textId="5C00C73A" w:rsidR="00FB48C1" w:rsidRPr="005F2A46" w:rsidRDefault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7ACA4605" w14:textId="7C260BCE" w:rsidTr="00FB48C1">
        <w:trPr>
          <w:trHeight w:val="828"/>
        </w:trPr>
        <w:tc>
          <w:tcPr>
            <w:tcW w:w="0" w:type="auto"/>
          </w:tcPr>
          <w:p w14:paraId="5AD6A3E9" w14:textId="52DBEC49" w:rsidR="00FB48C1" w:rsidRPr="005F2A46" w:rsidRDefault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房源类型</w:t>
            </w:r>
          </w:p>
        </w:tc>
        <w:tc>
          <w:tcPr>
            <w:tcW w:w="0" w:type="auto"/>
          </w:tcPr>
          <w:p w14:paraId="775B0B37" w14:textId="725665F2" w:rsidR="00FB48C1" w:rsidRPr="005F2A46" w:rsidRDefault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房源基本信息，商业类型</w:t>
            </w:r>
          </w:p>
        </w:tc>
        <w:tc>
          <w:tcPr>
            <w:tcW w:w="710" w:type="dxa"/>
          </w:tcPr>
          <w:p w14:paraId="5A9FC8AF" w14:textId="6E5F0DCB" w:rsidR="00FB48C1" w:rsidRPr="005F2A46" w:rsidRDefault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406A7027" w14:textId="3EE2BC50" w:rsidTr="00FB48C1">
        <w:trPr>
          <w:trHeight w:val="276"/>
        </w:trPr>
        <w:tc>
          <w:tcPr>
            <w:tcW w:w="0" w:type="auto"/>
            <w:hideMark/>
          </w:tcPr>
          <w:p w14:paraId="70C7EA0A" w14:textId="77777777" w:rsidR="00FB48C1" w:rsidRPr="005F2A46" w:rsidRDefault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招商状态</w:t>
            </w:r>
          </w:p>
        </w:tc>
        <w:tc>
          <w:tcPr>
            <w:tcW w:w="0" w:type="auto"/>
          </w:tcPr>
          <w:p w14:paraId="5586406B" w14:textId="4756188B" w:rsidR="00EC7E50" w:rsidRPr="005F2A46" w:rsidRDefault="00B44F07" w:rsidP="00EC7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功能上线前录入的</w:t>
            </w:r>
            <w:r w:rsidR="00EC7E50">
              <w:rPr>
                <w:rFonts w:ascii="微软雅黑" w:eastAsia="微软雅黑" w:hAnsi="微软雅黑" w:hint="eastAsia"/>
              </w:rPr>
              <w:t>合同的招商状态为“/”，</w:t>
            </w:r>
            <w:r w:rsidR="00EC7E50" w:rsidRPr="005F2A46">
              <w:rPr>
                <w:rFonts w:ascii="微软雅黑" w:eastAsia="微软雅黑" w:hAnsi="微软雅黑" w:hint="eastAsia"/>
              </w:rPr>
              <w:t>没有合同的</w:t>
            </w:r>
            <w:r w:rsidR="00EC7E50">
              <w:rPr>
                <w:rFonts w:ascii="微软雅黑" w:eastAsia="微软雅黑" w:hAnsi="微软雅黑" w:hint="eastAsia"/>
              </w:rPr>
              <w:t>也</w:t>
            </w:r>
            <w:r w:rsidR="00EC7E50" w:rsidRPr="005F2A46">
              <w:rPr>
                <w:rFonts w:ascii="微软雅黑" w:eastAsia="微软雅黑" w:hAnsi="微软雅黑" w:hint="eastAsia"/>
              </w:rPr>
              <w:t>取房源当前的招商状态</w:t>
            </w:r>
          </w:p>
          <w:p w14:paraId="4B053641" w14:textId="6FE3BA91" w:rsidR="00EC7E50" w:rsidRDefault="00EC7E50">
            <w:pPr>
              <w:rPr>
                <w:rFonts w:ascii="微软雅黑" w:eastAsia="微软雅黑" w:hAnsi="微软雅黑"/>
                <w:color w:val="F79646" w:themeColor="accent6"/>
              </w:rPr>
            </w:pPr>
            <w:commentRangeStart w:id="41"/>
            <w:commentRangeStart w:id="42"/>
            <w:r w:rsidRPr="00452AAA">
              <w:rPr>
                <w:rFonts w:ascii="微软雅黑" w:eastAsia="微软雅黑" w:hAnsi="微软雅黑" w:hint="eastAsia"/>
                <w:highlight w:val="yellow"/>
              </w:rPr>
              <w:t>若当前无此房源，则为“/”</w:t>
            </w:r>
            <w:commentRangeEnd w:id="41"/>
            <w:r w:rsidRPr="00452AAA">
              <w:rPr>
                <w:rStyle w:val="af"/>
                <w:highlight w:val="yellow"/>
              </w:rPr>
              <w:commentReference w:id="41"/>
            </w:r>
            <w:commentRangeEnd w:id="42"/>
            <w:r>
              <w:rPr>
                <w:rStyle w:val="af"/>
              </w:rPr>
              <w:commentReference w:id="42"/>
            </w:r>
          </w:p>
          <w:p w14:paraId="42525653" w14:textId="314D19A6" w:rsidR="00FB48C1" w:rsidRPr="005F2A46" w:rsidRDefault="00FB48C1" w:rsidP="00EC7E50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  <w:color w:val="F79646" w:themeColor="accent6"/>
              </w:rPr>
              <w:t>未来在计算新的合同的时候</w:t>
            </w:r>
            <w:proofErr w:type="gramStart"/>
            <w:r w:rsidRPr="005F2A46">
              <w:rPr>
                <w:rFonts w:ascii="微软雅黑" w:eastAsia="微软雅黑" w:hAnsi="微软雅黑" w:hint="eastAsia"/>
                <w:color w:val="F79646" w:themeColor="accent6"/>
              </w:rPr>
              <w:t>取合同</w:t>
            </w:r>
            <w:proofErr w:type="gramEnd"/>
            <w:r w:rsidRPr="005F2A46">
              <w:rPr>
                <w:rFonts w:ascii="微软雅黑" w:eastAsia="微软雅黑" w:hAnsi="微软雅黑" w:hint="eastAsia"/>
                <w:color w:val="F79646" w:themeColor="accent6"/>
              </w:rPr>
              <w:t>添加房源时候的招商状态（理论上来说肯定是可招商）</w:t>
            </w:r>
          </w:p>
        </w:tc>
        <w:tc>
          <w:tcPr>
            <w:tcW w:w="710" w:type="dxa"/>
          </w:tcPr>
          <w:p w14:paraId="1B5F21A1" w14:textId="4FA128B2" w:rsidR="00FB48C1" w:rsidRPr="005F2A46" w:rsidRDefault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6F12BD92" w14:textId="2B99EBCA" w:rsidTr="00FB48C1">
        <w:trPr>
          <w:trHeight w:val="552"/>
        </w:trPr>
        <w:tc>
          <w:tcPr>
            <w:tcW w:w="0" w:type="auto"/>
            <w:hideMark/>
          </w:tcPr>
          <w:p w14:paraId="4E5D5F02" w14:textId="77777777" w:rsidR="00FB48C1" w:rsidRPr="005F2A46" w:rsidRDefault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不可招商原因</w:t>
            </w:r>
          </w:p>
        </w:tc>
        <w:tc>
          <w:tcPr>
            <w:tcW w:w="0" w:type="auto"/>
          </w:tcPr>
          <w:p w14:paraId="721B4D9C" w14:textId="65F878B6" w:rsidR="00EC7E50" w:rsidRPr="005F2A46" w:rsidRDefault="00B44F07" w:rsidP="00EC7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功能上线前录入的</w:t>
            </w:r>
            <w:r w:rsidR="00EC7E50">
              <w:rPr>
                <w:rFonts w:ascii="微软雅黑" w:eastAsia="微软雅黑" w:hAnsi="微软雅黑" w:hint="eastAsia"/>
              </w:rPr>
              <w:t>合同的不可招商原因为“/”，</w:t>
            </w:r>
            <w:r w:rsidR="00EC7E50" w:rsidRPr="005F2A46">
              <w:rPr>
                <w:rFonts w:ascii="微软雅黑" w:eastAsia="微软雅黑" w:hAnsi="微软雅黑" w:hint="eastAsia"/>
              </w:rPr>
              <w:t>没有合同的</w:t>
            </w:r>
            <w:r w:rsidR="00EC7E50">
              <w:rPr>
                <w:rFonts w:ascii="微软雅黑" w:eastAsia="微软雅黑" w:hAnsi="微软雅黑" w:hint="eastAsia"/>
              </w:rPr>
              <w:t>也</w:t>
            </w:r>
            <w:r w:rsidR="00EC7E50" w:rsidRPr="005F2A46">
              <w:rPr>
                <w:rFonts w:ascii="微软雅黑" w:eastAsia="微软雅黑" w:hAnsi="微软雅黑" w:hint="eastAsia"/>
              </w:rPr>
              <w:t>取当前的不可招商原因</w:t>
            </w:r>
          </w:p>
          <w:p w14:paraId="58A2D8A6" w14:textId="2629D03C" w:rsidR="00EC7E50" w:rsidRPr="00EC7E50" w:rsidRDefault="00EC7E50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若当前为可招商状态或无此房源，则为“/”</w:t>
            </w:r>
          </w:p>
          <w:p w14:paraId="3A89EAE0" w14:textId="163DA508" w:rsidR="00FB48C1" w:rsidRPr="005F2A46" w:rsidRDefault="00FB48C1" w:rsidP="00EC7E50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  <w:color w:val="F79646" w:themeColor="accent6"/>
              </w:rPr>
              <w:t>未来在计算新的合同的时候</w:t>
            </w:r>
            <w:proofErr w:type="gramStart"/>
            <w:r w:rsidRPr="005F2A46">
              <w:rPr>
                <w:rFonts w:ascii="微软雅黑" w:eastAsia="微软雅黑" w:hAnsi="微软雅黑" w:hint="eastAsia"/>
                <w:color w:val="F79646" w:themeColor="accent6"/>
              </w:rPr>
              <w:t>取合同</w:t>
            </w:r>
            <w:proofErr w:type="gramEnd"/>
            <w:r w:rsidRPr="005F2A46">
              <w:rPr>
                <w:rFonts w:ascii="微软雅黑" w:eastAsia="微软雅黑" w:hAnsi="微软雅黑" w:hint="eastAsia"/>
                <w:color w:val="F79646" w:themeColor="accent6"/>
              </w:rPr>
              <w:t>添加房源时候的</w:t>
            </w:r>
            <w:r w:rsidR="00EC7E50">
              <w:rPr>
                <w:rFonts w:ascii="微软雅黑" w:eastAsia="微软雅黑" w:hAnsi="微软雅黑" w:hint="eastAsia"/>
                <w:color w:val="F79646" w:themeColor="accent6"/>
              </w:rPr>
              <w:t>不可招商原因</w:t>
            </w:r>
            <w:r w:rsidRPr="005F2A46">
              <w:rPr>
                <w:rFonts w:ascii="微软雅黑" w:eastAsia="微软雅黑" w:hAnsi="微软雅黑" w:hint="eastAsia"/>
                <w:color w:val="F79646" w:themeColor="accent6"/>
              </w:rPr>
              <w:t>（理论上来说肯定是“/”）</w:t>
            </w:r>
          </w:p>
        </w:tc>
        <w:tc>
          <w:tcPr>
            <w:tcW w:w="710" w:type="dxa"/>
          </w:tcPr>
          <w:p w14:paraId="4AF7771A" w14:textId="74A3098E" w:rsidR="00FB48C1" w:rsidRPr="005F2A46" w:rsidRDefault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078DF39E" w14:textId="12A10EAB" w:rsidTr="00FB48C1">
        <w:trPr>
          <w:trHeight w:val="552"/>
        </w:trPr>
        <w:tc>
          <w:tcPr>
            <w:tcW w:w="0" w:type="auto"/>
          </w:tcPr>
          <w:p w14:paraId="1108E982" w14:textId="0C16F2F9" w:rsidR="00FB48C1" w:rsidRPr="005F2A46" w:rsidRDefault="00FB48C1" w:rsidP="00894AA3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lastRenderedPageBreak/>
              <w:t>评估价(元/m</w:t>
            </w:r>
            <w:r w:rsidRPr="005F2A46">
              <w:rPr>
                <w:rFonts w:ascii="微软雅黑" w:eastAsia="微软雅黑" w:hAnsi="微软雅黑" w:hint="eastAsia"/>
                <w:vertAlign w:val="superscript"/>
              </w:rPr>
              <w:t>2</w:t>
            </w:r>
            <w:r w:rsidRPr="005F2A46">
              <w:rPr>
                <w:rFonts w:ascii="微软雅黑" w:eastAsia="微软雅黑" w:hAnsi="微软雅黑" w:hint="eastAsia"/>
              </w:rPr>
              <w:t>/天)</w:t>
            </w:r>
          </w:p>
        </w:tc>
        <w:tc>
          <w:tcPr>
            <w:tcW w:w="0" w:type="auto"/>
          </w:tcPr>
          <w:p w14:paraId="312F372E" w14:textId="5989FF4C" w:rsidR="00EC7E50" w:rsidRDefault="00B44F07" w:rsidP="00894AA3">
            <w:pPr>
              <w:rPr>
                <w:rFonts w:ascii="微软雅黑" w:eastAsia="微软雅黑" w:hAnsi="微软雅黑"/>
                <w:color w:val="F79646" w:themeColor="accent6"/>
              </w:rPr>
            </w:pPr>
            <w:r w:rsidRPr="00B44F07">
              <w:rPr>
                <w:rFonts w:ascii="微软雅黑" w:eastAsia="微软雅黑" w:hAnsi="微软雅黑" w:hint="eastAsia"/>
                <w:color w:val="F79646" w:themeColor="accent6"/>
              </w:rPr>
              <w:t>功能上线前录入的</w:t>
            </w:r>
            <w:r w:rsidR="00EC7E50">
              <w:rPr>
                <w:rFonts w:ascii="微软雅黑" w:eastAsia="微软雅黑" w:hAnsi="微软雅黑" w:hint="eastAsia"/>
                <w:color w:val="F79646" w:themeColor="accent6"/>
              </w:rPr>
              <w:t>合同的评估价为“/”，没有合同的也取当前的评估价</w:t>
            </w:r>
          </w:p>
          <w:p w14:paraId="2B26CB45" w14:textId="77777777" w:rsidR="00EC7E50" w:rsidRDefault="00EC7E50" w:rsidP="00894AA3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若当前无此房源，则为“/”</w:t>
            </w:r>
          </w:p>
          <w:p w14:paraId="1DF2D2CE" w14:textId="0A50F24F" w:rsidR="00FB48C1" w:rsidRPr="005F2A46" w:rsidRDefault="00FB48C1" w:rsidP="00894AA3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  <w:color w:val="F79646" w:themeColor="accent6"/>
              </w:rPr>
              <w:t>未来在计算新的合同的时候</w:t>
            </w:r>
            <w:proofErr w:type="gramStart"/>
            <w:r w:rsidRPr="005F2A46">
              <w:rPr>
                <w:rFonts w:ascii="微软雅黑" w:eastAsia="微软雅黑" w:hAnsi="微软雅黑" w:hint="eastAsia"/>
                <w:color w:val="F79646" w:themeColor="accent6"/>
              </w:rPr>
              <w:t>取合同</w:t>
            </w:r>
            <w:proofErr w:type="gramEnd"/>
            <w:r w:rsidRPr="005F2A46">
              <w:rPr>
                <w:rFonts w:ascii="微软雅黑" w:eastAsia="微软雅黑" w:hAnsi="微软雅黑" w:hint="eastAsia"/>
                <w:color w:val="F79646" w:themeColor="accent6"/>
              </w:rPr>
              <w:t>添加房源时候的评估单价</w:t>
            </w:r>
          </w:p>
        </w:tc>
        <w:tc>
          <w:tcPr>
            <w:tcW w:w="710" w:type="dxa"/>
          </w:tcPr>
          <w:p w14:paraId="47BC7104" w14:textId="2DB28512" w:rsidR="00FB48C1" w:rsidRPr="005F2A46" w:rsidRDefault="00FB48C1" w:rsidP="00894A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736686ED" w14:textId="23487774" w:rsidTr="00FB48C1">
        <w:trPr>
          <w:trHeight w:val="552"/>
        </w:trPr>
        <w:tc>
          <w:tcPr>
            <w:tcW w:w="0" w:type="auto"/>
          </w:tcPr>
          <w:p w14:paraId="5F378C80" w14:textId="40D0FDDD" w:rsidR="00FB48C1" w:rsidRPr="005F2A46" w:rsidRDefault="00FB48C1" w:rsidP="00894AA3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评估日期</w:t>
            </w:r>
          </w:p>
        </w:tc>
        <w:tc>
          <w:tcPr>
            <w:tcW w:w="0" w:type="auto"/>
          </w:tcPr>
          <w:p w14:paraId="6E6FE810" w14:textId="6C13E2A3" w:rsidR="00EC7E50" w:rsidRDefault="00B44F07" w:rsidP="00894AA3">
            <w:pPr>
              <w:rPr>
                <w:rFonts w:ascii="微软雅黑" w:eastAsia="微软雅黑" w:hAnsi="微软雅黑"/>
                <w:color w:val="F79646" w:themeColor="accent6"/>
              </w:rPr>
            </w:pPr>
            <w:r w:rsidRPr="00B44F07">
              <w:rPr>
                <w:rFonts w:ascii="微软雅黑" w:eastAsia="微软雅黑" w:hAnsi="微软雅黑" w:hint="eastAsia"/>
                <w:color w:val="F79646" w:themeColor="accent6"/>
              </w:rPr>
              <w:t>功能上线前录入的</w:t>
            </w:r>
            <w:r w:rsidR="00EC7E50">
              <w:rPr>
                <w:rFonts w:ascii="微软雅黑" w:eastAsia="微软雅黑" w:hAnsi="微软雅黑" w:hint="eastAsia"/>
                <w:color w:val="F79646" w:themeColor="accent6"/>
              </w:rPr>
              <w:t>合同的评估日期为“/”，没有合同的也取当前的评估日期</w:t>
            </w:r>
          </w:p>
          <w:p w14:paraId="548E561B" w14:textId="77777777" w:rsidR="00EC7E50" w:rsidRDefault="00EC7E50" w:rsidP="00894AA3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若当前无此房源，则为“/”</w:t>
            </w:r>
          </w:p>
          <w:p w14:paraId="7115FBB7" w14:textId="738A1E06" w:rsidR="00FB48C1" w:rsidRPr="005F2A46" w:rsidRDefault="00FB48C1" w:rsidP="00894AA3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  <w:color w:val="F79646" w:themeColor="accent6"/>
              </w:rPr>
              <w:t>未来在计算新的合同的时候</w:t>
            </w:r>
            <w:proofErr w:type="gramStart"/>
            <w:r w:rsidRPr="005F2A46">
              <w:rPr>
                <w:rFonts w:ascii="微软雅黑" w:eastAsia="微软雅黑" w:hAnsi="微软雅黑" w:hint="eastAsia"/>
                <w:color w:val="F79646" w:themeColor="accent6"/>
              </w:rPr>
              <w:t>取合同</w:t>
            </w:r>
            <w:proofErr w:type="gramEnd"/>
            <w:r w:rsidRPr="005F2A46">
              <w:rPr>
                <w:rFonts w:ascii="微软雅黑" w:eastAsia="微软雅黑" w:hAnsi="微软雅黑" w:hint="eastAsia"/>
                <w:color w:val="F79646" w:themeColor="accent6"/>
              </w:rPr>
              <w:t>添加房源时候的评估日期</w:t>
            </w:r>
          </w:p>
        </w:tc>
        <w:tc>
          <w:tcPr>
            <w:tcW w:w="710" w:type="dxa"/>
          </w:tcPr>
          <w:p w14:paraId="2E1B5E2E" w14:textId="34A7E060" w:rsidR="00FB48C1" w:rsidRPr="005F2A46" w:rsidRDefault="00FB48C1" w:rsidP="00894A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2F17DE02" w14:textId="6AF8D7A9" w:rsidTr="00FB48C1">
        <w:trPr>
          <w:trHeight w:val="552"/>
        </w:trPr>
        <w:tc>
          <w:tcPr>
            <w:tcW w:w="0" w:type="auto"/>
          </w:tcPr>
          <w:p w14:paraId="57BBC01A" w14:textId="5D055064" w:rsidR="00FB48C1" w:rsidRPr="005F2A46" w:rsidRDefault="00FB48C1" w:rsidP="00894AA3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周转期</w:t>
            </w:r>
          </w:p>
        </w:tc>
        <w:tc>
          <w:tcPr>
            <w:tcW w:w="0" w:type="auto"/>
          </w:tcPr>
          <w:p w14:paraId="38925440" w14:textId="39F0B6CA" w:rsidR="00FB48C1" w:rsidRPr="005F2A46" w:rsidRDefault="00FB48C1" w:rsidP="00894AA3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该合同的开始时间 -</w:t>
            </w:r>
            <w:r w:rsidRPr="005F2A46">
              <w:rPr>
                <w:rFonts w:ascii="微软雅黑" w:eastAsia="微软雅黑" w:hAnsi="微软雅黑"/>
              </w:rPr>
              <w:t xml:space="preserve"> </w:t>
            </w:r>
            <w:r w:rsidRPr="005F2A46">
              <w:rPr>
                <w:rFonts w:ascii="微软雅黑" w:eastAsia="微软雅黑" w:hAnsi="微软雅黑" w:hint="eastAsia"/>
              </w:rPr>
              <w:t>该房源的上一条合同的退租时间</w:t>
            </w:r>
          </w:p>
          <w:p w14:paraId="16993D94" w14:textId="77777777" w:rsidR="00FB48C1" w:rsidRPr="005F2A46" w:rsidRDefault="00FB48C1" w:rsidP="00894AA3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上一条指的是此条记录的合同的上一条，按照合同时间往前找</w:t>
            </w:r>
          </w:p>
          <w:p w14:paraId="3ED292A3" w14:textId="77777777" w:rsidR="00FB48C1" w:rsidRPr="005F2A46" w:rsidRDefault="00FB48C1" w:rsidP="00894AA3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如果没有退租时间，就</w:t>
            </w:r>
            <w:proofErr w:type="gramStart"/>
            <w:r w:rsidRPr="005F2A46">
              <w:rPr>
                <w:rFonts w:ascii="微软雅黑" w:eastAsia="微软雅黑" w:hAnsi="微软雅黑" w:hint="eastAsia"/>
              </w:rPr>
              <w:t>取合同</w:t>
            </w:r>
            <w:proofErr w:type="gramEnd"/>
            <w:r w:rsidRPr="005F2A46">
              <w:rPr>
                <w:rFonts w:ascii="微软雅黑" w:eastAsia="微软雅黑" w:hAnsi="微软雅黑" w:hint="eastAsia"/>
              </w:rPr>
              <w:t>结束时间</w:t>
            </w:r>
          </w:p>
          <w:p w14:paraId="58C595FD" w14:textId="219C85CB" w:rsidR="00FB48C1" w:rsidRPr="005F2A46" w:rsidRDefault="00FB48C1" w:rsidP="00894AA3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如果此房源无合同，则为“/”</w:t>
            </w:r>
          </w:p>
        </w:tc>
        <w:tc>
          <w:tcPr>
            <w:tcW w:w="710" w:type="dxa"/>
          </w:tcPr>
          <w:p w14:paraId="67765D23" w14:textId="27579EBD" w:rsidR="00FB48C1" w:rsidRPr="005F2A46" w:rsidRDefault="00FB48C1" w:rsidP="00894A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08CB2CBB" w14:textId="42DFF389" w:rsidTr="00FB48C1">
        <w:trPr>
          <w:trHeight w:val="552"/>
        </w:trPr>
        <w:tc>
          <w:tcPr>
            <w:tcW w:w="0" w:type="auto"/>
          </w:tcPr>
          <w:p w14:paraId="63CA603A" w14:textId="3D7D16C8" w:rsidR="00FB48C1" w:rsidRPr="005F2A46" w:rsidRDefault="00FB48C1" w:rsidP="00894AA3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溢价率</w:t>
            </w:r>
          </w:p>
        </w:tc>
        <w:tc>
          <w:tcPr>
            <w:tcW w:w="0" w:type="auto"/>
          </w:tcPr>
          <w:p w14:paraId="66624757" w14:textId="0FFB988B" w:rsidR="00FB48C1" w:rsidRDefault="00FB48C1" w:rsidP="00894A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当前有生效的合同的</w:t>
            </w:r>
            <w:r w:rsidRPr="005F2A46">
              <w:rPr>
                <w:rFonts w:ascii="微软雅黑" w:eastAsia="微软雅黑" w:hAnsi="微软雅黑" w:hint="eastAsia"/>
              </w:rPr>
              <w:t>（该合同起租租金单价-评估价）/评估价</w:t>
            </w:r>
          </w:p>
          <w:p w14:paraId="4217CEF5" w14:textId="28B5DEA1" w:rsidR="00FB48C1" w:rsidRPr="005F2A46" w:rsidRDefault="00FB48C1" w:rsidP="00894A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若没有评估单价或评估单价为空，则结果为“0”</w:t>
            </w:r>
          </w:p>
          <w:p w14:paraId="7C4BC7B5" w14:textId="75E5E7D4" w:rsidR="00FB48C1" w:rsidRDefault="00FB48C1" w:rsidP="00894A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历史合同为“/”</w:t>
            </w:r>
          </w:p>
          <w:p w14:paraId="65DA7519" w14:textId="4AE2DD2C" w:rsidR="00FB48C1" w:rsidRPr="005F2A46" w:rsidRDefault="00FB48C1" w:rsidP="00894AA3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如果此房源无合同，则为“/”</w:t>
            </w:r>
          </w:p>
        </w:tc>
        <w:tc>
          <w:tcPr>
            <w:tcW w:w="710" w:type="dxa"/>
          </w:tcPr>
          <w:p w14:paraId="248EB739" w14:textId="677186A9" w:rsidR="00FB48C1" w:rsidRDefault="00FB48C1" w:rsidP="00894A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75EED01F" w14:textId="1217C121" w:rsidTr="00FB48C1">
        <w:trPr>
          <w:trHeight w:val="552"/>
        </w:trPr>
        <w:tc>
          <w:tcPr>
            <w:tcW w:w="0" w:type="auto"/>
          </w:tcPr>
          <w:p w14:paraId="2F3D9128" w14:textId="384657B8" w:rsidR="00FB48C1" w:rsidRPr="005F2A46" w:rsidRDefault="00FB48C1" w:rsidP="004960C9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承租人</w:t>
            </w:r>
          </w:p>
        </w:tc>
        <w:tc>
          <w:tcPr>
            <w:tcW w:w="0" w:type="auto"/>
          </w:tcPr>
          <w:p w14:paraId="67F67B8D" w14:textId="7D9FF9D1" w:rsidR="00FB48C1" w:rsidRPr="005F2A46" w:rsidRDefault="00FB48C1" w:rsidP="004960C9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合同基本信息，租户名称</w:t>
            </w:r>
          </w:p>
        </w:tc>
        <w:tc>
          <w:tcPr>
            <w:tcW w:w="710" w:type="dxa"/>
          </w:tcPr>
          <w:p w14:paraId="3458C40A" w14:textId="0947DE9C" w:rsidR="00FB48C1" w:rsidRPr="005F2A46" w:rsidRDefault="00FB48C1" w:rsidP="004960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57F2D39E" w14:textId="4C657E30" w:rsidTr="00FB48C1">
        <w:trPr>
          <w:trHeight w:val="552"/>
        </w:trPr>
        <w:tc>
          <w:tcPr>
            <w:tcW w:w="0" w:type="auto"/>
          </w:tcPr>
          <w:p w14:paraId="2E357358" w14:textId="7D3FCE2B" w:rsidR="00FB48C1" w:rsidRPr="005F2A46" w:rsidRDefault="00FB48C1" w:rsidP="004960C9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合同编号</w:t>
            </w:r>
          </w:p>
        </w:tc>
        <w:tc>
          <w:tcPr>
            <w:tcW w:w="0" w:type="auto"/>
          </w:tcPr>
          <w:p w14:paraId="5396B6E2" w14:textId="13D54295" w:rsidR="00FB48C1" w:rsidRPr="005F2A46" w:rsidRDefault="00FB48C1" w:rsidP="004960C9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合同基本信息</w:t>
            </w:r>
          </w:p>
        </w:tc>
        <w:tc>
          <w:tcPr>
            <w:tcW w:w="710" w:type="dxa"/>
          </w:tcPr>
          <w:p w14:paraId="6CA6C702" w14:textId="2533B8A7" w:rsidR="00FB48C1" w:rsidRPr="005F2A46" w:rsidRDefault="00FB48C1" w:rsidP="004960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2E4B2D9B" w14:textId="552D942E" w:rsidTr="00FB48C1">
        <w:trPr>
          <w:trHeight w:val="552"/>
        </w:trPr>
        <w:tc>
          <w:tcPr>
            <w:tcW w:w="0" w:type="auto"/>
            <w:hideMark/>
          </w:tcPr>
          <w:p w14:paraId="3CFF6ED1" w14:textId="77777777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合同起始日期</w:t>
            </w:r>
          </w:p>
        </w:tc>
        <w:tc>
          <w:tcPr>
            <w:tcW w:w="0" w:type="auto"/>
          </w:tcPr>
          <w:p w14:paraId="3E71168C" w14:textId="5EBA4C50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合同基本信息，租赁起始日期</w:t>
            </w:r>
          </w:p>
        </w:tc>
        <w:tc>
          <w:tcPr>
            <w:tcW w:w="710" w:type="dxa"/>
          </w:tcPr>
          <w:p w14:paraId="509A9DAC" w14:textId="6F1545C0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FB48C1" w:rsidRPr="005F2A46" w14:paraId="3B711E7D" w14:textId="569FBE14" w:rsidTr="00FB48C1">
        <w:trPr>
          <w:trHeight w:val="552"/>
        </w:trPr>
        <w:tc>
          <w:tcPr>
            <w:tcW w:w="0" w:type="auto"/>
            <w:hideMark/>
          </w:tcPr>
          <w:p w14:paraId="15215972" w14:textId="77777777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合同结束日期</w:t>
            </w:r>
          </w:p>
        </w:tc>
        <w:tc>
          <w:tcPr>
            <w:tcW w:w="0" w:type="auto"/>
          </w:tcPr>
          <w:p w14:paraId="69A7320F" w14:textId="1E2369C9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合同基本信息，租赁结束日期</w:t>
            </w:r>
          </w:p>
        </w:tc>
        <w:tc>
          <w:tcPr>
            <w:tcW w:w="710" w:type="dxa"/>
          </w:tcPr>
          <w:p w14:paraId="494BE300" w14:textId="1103FA4B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FB48C1" w:rsidRPr="005F2A46" w14:paraId="3805A804" w14:textId="7F5059C0" w:rsidTr="00FB48C1">
        <w:trPr>
          <w:trHeight w:val="552"/>
        </w:trPr>
        <w:tc>
          <w:tcPr>
            <w:tcW w:w="0" w:type="auto"/>
            <w:hideMark/>
          </w:tcPr>
          <w:p w14:paraId="7DAB8476" w14:textId="77777777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免租开始日期</w:t>
            </w:r>
          </w:p>
        </w:tc>
        <w:tc>
          <w:tcPr>
            <w:tcW w:w="0" w:type="auto"/>
          </w:tcPr>
          <w:p w14:paraId="63F80BD3" w14:textId="709E85A1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合同基本信息</w:t>
            </w:r>
          </w:p>
        </w:tc>
        <w:tc>
          <w:tcPr>
            <w:tcW w:w="710" w:type="dxa"/>
          </w:tcPr>
          <w:p w14:paraId="48902A63" w14:textId="475492A7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6E3E0CA9" w14:textId="5DB6F9BF" w:rsidTr="00FB48C1">
        <w:trPr>
          <w:trHeight w:val="552"/>
        </w:trPr>
        <w:tc>
          <w:tcPr>
            <w:tcW w:w="0" w:type="auto"/>
            <w:hideMark/>
          </w:tcPr>
          <w:p w14:paraId="4C0B72C0" w14:textId="77777777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免租结束日期</w:t>
            </w:r>
          </w:p>
        </w:tc>
        <w:tc>
          <w:tcPr>
            <w:tcW w:w="0" w:type="auto"/>
          </w:tcPr>
          <w:p w14:paraId="6713AD26" w14:textId="0C79737E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合同基本信息</w:t>
            </w:r>
          </w:p>
        </w:tc>
        <w:tc>
          <w:tcPr>
            <w:tcW w:w="710" w:type="dxa"/>
          </w:tcPr>
          <w:p w14:paraId="4F97EFCC" w14:textId="128AE6B0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758E8506" w14:textId="12D75608" w:rsidTr="00FB48C1">
        <w:trPr>
          <w:trHeight w:val="552"/>
        </w:trPr>
        <w:tc>
          <w:tcPr>
            <w:tcW w:w="0" w:type="auto"/>
            <w:hideMark/>
          </w:tcPr>
          <w:p w14:paraId="5D789239" w14:textId="77777777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lastRenderedPageBreak/>
              <w:t>免租期（天）</w:t>
            </w:r>
          </w:p>
        </w:tc>
        <w:tc>
          <w:tcPr>
            <w:tcW w:w="0" w:type="auto"/>
          </w:tcPr>
          <w:p w14:paraId="3EF12317" w14:textId="746075D7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=免租结束日期-免租开始日期+</w:t>
            </w:r>
            <w:r w:rsidRPr="005F2A4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10" w:type="dxa"/>
          </w:tcPr>
          <w:p w14:paraId="6A0C1A1D" w14:textId="75C0B57E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3B3ECC25" w14:textId="6D52C6FD" w:rsidTr="00FB48C1">
        <w:trPr>
          <w:trHeight w:val="876"/>
        </w:trPr>
        <w:tc>
          <w:tcPr>
            <w:tcW w:w="0" w:type="auto"/>
            <w:hideMark/>
          </w:tcPr>
          <w:p w14:paraId="77921BBB" w14:textId="77777777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起租租金单价(元/m</w:t>
            </w:r>
            <w:r w:rsidRPr="005F2A46">
              <w:rPr>
                <w:rFonts w:ascii="微软雅黑" w:eastAsia="微软雅黑" w:hAnsi="微软雅黑" w:hint="eastAsia"/>
                <w:b/>
                <w:bCs/>
                <w:vertAlign w:val="superscript"/>
              </w:rPr>
              <w:t>2</w:t>
            </w:r>
            <w:r w:rsidRPr="005F2A46">
              <w:rPr>
                <w:rFonts w:ascii="微软雅黑" w:eastAsia="微软雅黑" w:hAnsi="微软雅黑" w:hint="eastAsia"/>
                <w:b/>
                <w:bCs/>
              </w:rPr>
              <w:t>/天)</w:t>
            </w:r>
          </w:p>
        </w:tc>
        <w:tc>
          <w:tcPr>
            <w:tcW w:w="0" w:type="auto"/>
          </w:tcPr>
          <w:p w14:paraId="4A9C2D68" w14:textId="674F0A50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合同信息中的租金单价，单位需要折算成“元/m</w:t>
            </w:r>
            <w:r w:rsidRPr="005F2A46">
              <w:rPr>
                <w:rFonts w:ascii="微软雅黑" w:eastAsia="微软雅黑" w:hAnsi="微软雅黑" w:hint="eastAsia"/>
                <w:vertAlign w:val="superscript"/>
              </w:rPr>
              <w:t>2</w:t>
            </w:r>
            <w:r w:rsidRPr="005F2A46">
              <w:rPr>
                <w:rFonts w:ascii="微软雅黑" w:eastAsia="微软雅黑" w:hAnsi="微软雅黑" w:hint="eastAsia"/>
              </w:rPr>
              <w:t>/天”</w:t>
            </w:r>
          </w:p>
          <w:p w14:paraId="5E4B9F30" w14:textId="1F7D9FBA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保留两位小数</w:t>
            </w:r>
          </w:p>
          <w:p w14:paraId="356BB505" w14:textId="0563B777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若单位为“元/㎡/月”，则需用租金单价</w:t>
            </w:r>
            <w:r w:rsidRPr="005F2A46">
              <w:rPr>
                <w:rFonts w:ascii="微软雅黑" w:eastAsia="微软雅黑" w:hAnsi="微软雅黑" w:cs="Segoe UI Emoji" w:hint="eastAsia"/>
              </w:rPr>
              <w:t>÷3</w:t>
            </w:r>
            <w:r w:rsidRPr="005F2A46">
              <w:rPr>
                <w:rFonts w:ascii="微软雅黑" w:eastAsia="微软雅黑" w:hAnsi="微软雅黑" w:cs="Segoe UI Emoji"/>
              </w:rPr>
              <w:t>0</w:t>
            </w:r>
          </w:p>
          <w:p w14:paraId="766BC047" w14:textId="0701CB6A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若单位为“元/天””，则需用租金单价</w:t>
            </w:r>
            <w:r w:rsidRPr="005F2A46">
              <w:rPr>
                <w:rFonts w:ascii="微软雅黑" w:eastAsia="微软雅黑" w:hAnsi="微软雅黑" w:cs="Segoe UI Emoji" w:hint="eastAsia"/>
              </w:rPr>
              <w:t>÷房源面积</w:t>
            </w:r>
          </w:p>
          <w:p w14:paraId="29EBEA34" w14:textId="7E69EF46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若单位为“元/月”，则需用租金单价</w:t>
            </w:r>
            <w:r w:rsidRPr="005F2A46">
              <w:rPr>
                <w:rFonts w:ascii="微软雅黑" w:eastAsia="微软雅黑" w:hAnsi="微软雅黑" w:cs="Segoe UI Emoji" w:hint="eastAsia"/>
              </w:rPr>
              <w:t>÷</w:t>
            </w:r>
            <w:r w:rsidRPr="005F2A46">
              <w:rPr>
                <w:rFonts w:ascii="微软雅黑" w:eastAsia="微软雅黑" w:hAnsi="微软雅黑" w:hint="eastAsia"/>
              </w:rPr>
              <w:t>房源面积</w:t>
            </w:r>
            <w:r w:rsidRPr="005F2A46">
              <w:rPr>
                <w:rFonts w:ascii="微软雅黑" w:eastAsia="微软雅黑" w:hAnsi="微软雅黑" w:cs="Segoe UI Emoji" w:hint="eastAsia"/>
              </w:rPr>
              <w:t>÷</w:t>
            </w:r>
            <w:r w:rsidRPr="005F2A46">
              <w:rPr>
                <w:rFonts w:ascii="微软雅黑" w:eastAsia="微软雅黑" w:hAnsi="微软雅黑"/>
              </w:rPr>
              <w:t>30</w:t>
            </w:r>
          </w:p>
          <w:p w14:paraId="7ADD5A82" w14:textId="77777777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若单位为“元/年”，则需用租金单价</w:t>
            </w:r>
            <w:r w:rsidRPr="005F2A46">
              <w:rPr>
                <w:rFonts w:ascii="微软雅黑" w:eastAsia="微软雅黑" w:hAnsi="微软雅黑" w:cs="Segoe UI Emoji" w:hint="eastAsia"/>
              </w:rPr>
              <w:t>÷</w:t>
            </w:r>
            <w:r w:rsidRPr="005F2A46">
              <w:rPr>
                <w:rFonts w:ascii="微软雅黑" w:eastAsia="微软雅黑" w:hAnsi="微软雅黑" w:hint="eastAsia"/>
              </w:rPr>
              <w:t>房源面积</w:t>
            </w:r>
            <w:r w:rsidRPr="005F2A46">
              <w:rPr>
                <w:rFonts w:ascii="微软雅黑" w:eastAsia="微软雅黑" w:hAnsi="微软雅黑" w:cs="Segoe UI Emoji" w:hint="eastAsia"/>
              </w:rPr>
              <w:t>÷</w:t>
            </w:r>
            <w:r w:rsidRPr="005F2A46">
              <w:rPr>
                <w:rFonts w:ascii="微软雅黑" w:eastAsia="微软雅黑" w:hAnsi="微软雅黑"/>
              </w:rPr>
              <w:t>365</w:t>
            </w:r>
          </w:p>
          <w:p w14:paraId="68D57975" w14:textId="2C78957D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房源面积为此合同所有房源面积总和</w:t>
            </w:r>
          </w:p>
        </w:tc>
        <w:tc>
          <w:tcPr>
            <w:tcW w:w="710" w:type="dxa"/>
          </w:tcPr>
          <w:p w14:paraId="1BA8CCCD" w14:textId="7CFF8E84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40A2F958" w14:textId="35C595BC" w:rsidTr="00FB48C1">
        <w:trPr>
          <w:trHeight w:val="276"/>
        </w:trPr>
        <w:tc>
          <w:tcPr>
            <w:tcW w:w="0" w:type="auto"/>
            <w:hideMark/>
          </w:tcPr>
          <w:p w14:paraId="732A80FA" w14:textId="4A8F16AA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递增幅度（%）</w:t>
            </w:r>
          </w:p>
        </w:tc>
        <w:tc>
          <w:tcPr>
            <w:tcW w:w="0" w:type="auto"/>
          </w:tcPr>
          <w:p w14:paraId="0FF33354" w14:textId="77777777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将合同所有的递增幅度全部显示出来，包括日期、幅度、单位，显示格式如下</w:t>
            </w:r>
          </w:p>
          <w:p w14:paraId="6E7FFF33" w14:textId="5F79BAEA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2021</w:t>
            </w:r>
            <w:r w:rsidRPr="005F2A46">
              <w:rPr>
                <w:rFonts w:ascii="微软雅黑" w:eastAsia="微软雅黑" w:hAnsi="微软雅黑"/>
              </w:rPr>
              <w:t>-0</w:t>
            </w:r>
            <w:r w:rsidRPr="005F2A46">
              <w:rPr>
                <w:rFonts w:ascii="微软雅黑" w:eastAsia="微软雅黑" w:hAnsi="微软雅黑" w:hint="eastAsia"/>
              </w:rPr>
              <w:t>1</w:t>
            </w:r>
            <w:r w:rsidRPr="005F2A46">
              <w:rPr>
                <w:rFonts w:ascii="微软雅黑" w:eastAsia="微软雅黑" w:hAnsi="微软雅黑"/>
              </w:rPr>
              <w:t>-0</w:t>
            </w:r>
            <w:r w:rsidRPr="005F2A46">
              <w:rPr>
                <w:rFonts w:ascii="微软雅黑" w:eastAsia="微软雅黑" w:hAnsi="微软雅黑" w:hint="eastAsia"/>
              </w:rPr>
              <w:t>1，10元</w:t>
            </w:r>
          </w:p>
          <w:p w14:paraId="2B413E61" w14:textId="3F6E458F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2021-07-01，10%</w:t>
            </w:r>
          </w:p>
        </w:tc>
        <w:tc>
          <w:tcPr>
            <w:tcW w:w="710" w:type="dxa"/>
          </w:tcPr>
          <w:p w14:paraId="780E2F26" w14:textId="5B687DD2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2C2E80F0" w14:textId="5333CD8C" w:rsidTr="00FB48C1">
        <w:trPr>
          <w:trHeight w:val="552"/>
        </w:trPr>
        <w:tc>
          <w:tcPr>
            <w:tcW w:w="0" w:type="auto"/>
            <w:hideMark/>
          </w:tcPr>
          <w:p w14:paraId="47448EFE" w14:textId="77777777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当期租金单价</w:t>
            </w:r>
          </w:p>
        </w:tc>
        <w:tc>
          <w:tcPr>
            <w:tcW w:w="0" w:type="auto"/>
          </w:tcPr>
          <w:p w14:paraId="1DE4C887" w14:textId="77777777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查询时的日期所在的那条租金清单的租金单价</w:t>
            </w:r>
          </w:p>
          <w:p w14:paraId="7A6EB1D5" w14:textId="77777777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同样需要根据单位进行折算</w:t>
            </w:r>
          </w:p>
          <w:p w14:paraId="66D9FFC4" w14:textId="6791E910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若查询时的日期找不到对应的租金清单，则</w:t>
            </w:r>
            <w:r>
              <w:rPr>
                <w:rFonts w:ascii="微软雅黑" w:eastAsia="微软雅黑" w:hAnsi="微软雅黑" w:hint="eastAsia"/>
              </w:rPr>
              <w:t>为</w:t>
            </w:r>
            <w:r w:rsidRPr="005F2A46">
              <w:rPr>
                <w:rFonts w:ascii="微软雅黑" w:eastAsia="微软雅黑" w:hAnsi="微软雅黑" w:hint="eastAsia"/>
              </w:rPr>
              <w:t>“/”</w:t>
            </w:r>
          </w:p>
        </w:tc>
        <w:tc>
          <w:tcPr>
            <w:tcW w:w="710" w:type="dxa"/>
          </w:tcPr>
          <w:p w14:paraId="056160BC" w14:textId="52AFD5E0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7ADFD26E" w14:textId="03C8BCDB" w:rsidTr="00FB48C1">
        <w:trPr>
          <w:trHeight w:val="552"/>
        </w:trPr>
        <w:tc>
          <w:tcPr>
            <w:tcW w:w="0" w:type="auto"/>
            <w:hideMark/>
          </w:tcPr>
          <w:p w14:paraId="1F5AD666" w14:textId="77777777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合同总租金</w:t>
            </w:r>
          </w:p>
        </w:tc>
        <w:tc>
          <w:tcPr>
            <w:tcW w:w="0" w:type="auto"/>
          </w:tcPr>
          <w:p w14:paraId="573EE945" w14:textId="79CD7B51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该房源的合同总租金</w:t>
            </w:r>
          </w:p>
          <w:p w14:paraId="56F9B824" w14:textId="30EF630A" w:rsidR="00FB48C1" w:rsidRPr="005F2A46" w:rsidRDefault="00FB48C1" w:rsidP="00FB48C1">
            <w:pPr>
              <w:rPr>
                <w:rFonts w:ascii="微软雅黑" w:eastAsia="微软雅黑" w:hAnsi="微软雅黑"/>
                <w:strike/>
              </w:rPr>
            </w:pPr>
            <w:r w:rsidRPr="005F2A46">
              <w:rPr>
                <w:rFonts w:ascii="微软雅黑" w:eastAsia="微软雅黑" w:hAnsi="微软雅黑" w:hint="eastAsia"/>
              </w:rPr>
              <w:t>租金清单里的所有</w:t>
            </w:r>
            <w:r>
              <w:rPr>
                <w:rFonts w:ascii="微软雅黑" w:eastAsia="微软雅黑" w:hAnsi="微软雅黑" w:hint="eastAsia"/>
              </w:rPr>
              <w:t>“</w:t>
            </w:r>
            <w:r w:rsidRPr="005F2A46">
              <w:rPr>
                <w:rFonts w:ascii="微软雅黑" w:eastAsia="微软雅黑" w:hAnsi="微软雅黑" w:hint="eastAsia"/>
              </w:rPr>
              <w:t>总金额</w:t>
            </w:r>
            <w:r>
              <w:rPr>
                <w:rFonts w:ascii="微软雅黑" w:eastAsia="微软雅黑" w:hAnsi="微软雅黑" w:hint="eastAsia"/>
              </w:rPr>
              <w:t>”</w:t>
            </w:r>
            <w:r w:rsidRPr="005F2A46">
              <w:rPr>
                <w:rFonts w:ascii="微软雅黑" w:eastAsia="微软雅黑" w:hAnsi="微软雅黑" w:hint="eastAsia"/>
              </w:rPr>
              <w:t>总和</w:t>
            </w:r>
          </w:p>
          <w:p w14:paraId="0EA9B6C0" w14:textId="419063CC" w:rsidR="00FB48C1" w:rsidRPr="005F2A46" w:rsidRDefault="00FB48C1" w:rsidP="00FB48C1">
            <w:pPr>
              <w:rPr>
                <w:rFonts w:ascii="微软雅黑" w:eastAsia="微软雅黑" w:hAnsi="微软雅黑" w:cs="Segoe UI Emoji"/>
              </w:rPr>
            </w:pPr>
            <w:r w:rsidRPr="005F2A46">
              <w:rPr>
                <w:rFonts w:ascii="微软雅黑" w:eastAsia="微软雅黑" w:hAnsi="微软雅黑" w:cs="Segoe UI Emoji" w:hint="eastAsia"/>
              </w:rPr>
              <w:t>若有</w:t>
            </w:r>
            <w:proofErr w:type="gramStart"/>
            <w:r w:rsidRPr="005F2A46">
              <w:rPr>
                <w:rFonts w:ascii="微软雅黑" w:eastAsia="微软雅黑" w:hAnsi="微软雅黑" w:cs="Segoe UI Emoji" w:hint="eastAsia"/>
              </w:rPr>
              <w:t>操作过退租</w:t>
            </w:r>
            <w:proofErr w:type="gramEnd"/>
            <w:r w:rsidRPr="005F2A46">
              <w:rPr>
                <w:rFonts w:ascii="微软雅黑" w:eastAsia="微软雅黑" w:hAnsi="微软雅黑" w:cs="Segoe UI Emoji" w:hint="eastAsia"/>
              </w:rPr>
              <w:t>，要根据退</w:t>
            </w:r>
            <w:proofErr w:type="gramStart"/>
            <w:r w:rsidRPr="005F2A46">
              <w:rPr>
                <w:rFonts w:ascii="微软雅黑" w:eastAsia="微软雅黑" w:hAnsi="微软雅黑" w:cs="Segoe UI Emoji" w:hint="eastAsia"/>
              </w:rPr>
              <w:t>租时间</w:t>
            </w:r>
            <w:proofErr w:type="gramEnd"/>
            <w:r w:rsidRPr="005F2A46">
              <w:rPr>
                <w:rFonts w:ascii="微软雅黑" w:eastAsia="微软雅黑" w:hAnsi="微软雅黑" w:cs="Segoe UI Emoji" w:hint="eastAsia"/>
              </w:rPr>
              <w:t>计算，在退</w:t>
            </w:r>
            <w:proofErr w:type="gramStart"/>
            <w:r w:rsidRPr="005F2A46">
              <w:rPr>
                <w:rFonts w:ascii="微软雅黑" w:eastAsia="微软雅黑" w:hAnsi="微软雅黑" w:cs="Segoe UI Emoji" w:hint="eastAsia"/>
              </w:rPr>
              <w:t>租时间</w:t>
            </w:r>
            <w:proofErr w:type="gramEnd"/>
            <w:r w:rsidRPr="005F2A46">
              <w:rPr>
                <w:rFonts w:ascii="微软雅黑" w:eastAsia="微软雅黑" w:hAnsi="微软雅黑" w:cs="Segoe UI Emoji" w:hint="eastAsia"/>
              </w:rPr>
              <w:t>之后的清单不加进去，在退</w:t>
            </w:r>
            <w:proofErr w:type="gramStart"/>
            <w:r w:rsidRPr="005F2A46">
              <w:rPr>
                <w:rFonts w:ascii="微软雅黑" w:eastAsia="微软雅黑" w:hAnsi="微软雅黑" w:cs="Segoe UI Emoji" w:hint="eastAsia"/>
              </w:rPr>
              <w:t>租时间</w:t>
            </w:r>
            <w:proofErr w:type="gramEnd"/>
            <w:r w:rsidRPr="005F2A46">
              <w:rPr>
                <w:rFonts w:ascii="微软雅黑" w:eastAsia="微软雅黑" w:hAnsi="微软雅黑" w:cs="Segoe UI Emoji" w:hint="eastAsia"/>
              </w:rPr>
              <w:t>中的清单根据日期折算</w:t>
            </w:r>
            <w:r>
              <w:rPr>
                <w:rFonts w:ascii="微软雅黑" w:eastAsia="微软雅黑" w:hAnsi="微软雅黑" w:cs="Segoe UI Emoji" w:hint="eastAsia"/>
              </w:rPr>
              <w:t>，计算结果保留两位小数</w:t>
            </w:r>
          </w:p>
          <w:p w14:paraId="73959546" w14:textId="36D22920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cs="Segoe UI Emoji" w:hint="eastAsia"/>
              </w:rPr>
              <w:t>例：</w:t>
            </w:r>
            <w:r w:rsidRPr="005F2A46">
              <w:rPr>
                <w:rFonts w:ascii="微软雅黑" w:eastAsia="微软雅黑" w:hAnsi="微软雅黑" w:hint="eastAsia"/>
              </w:rPr>
              <w:t>某合同租金清单如下，退租日期为6月3</w:t>
            </w:r>
            <w:r w:rsidRPr="005F2A46">
              <w:rPr>
                <w:rFonts w:ascii="微软雅黑" w:eastAsia="微软雅黑" w:hAnsi="微软雅黑"/>
              </w:rPr>
              <w:t>0</w:t>
            </w:r>
            <w:r w:rsidRPr="005F2A46">
              <w:rPr>
                <w:rFonts w:ascii="微软雅黑" w:eastAsia="微软雅黑" w:hAnsi="微软雅黑" w:hint="eastAsia"/>
              </w:rPr>
              <w:t>日</w:t>
            </w:r>
          </w:p>
          <w:p w14:paraId="4C8C8C20" w14:textId="77777777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2</w:t>
            </w:r>
            <w:r w:rsidRPr="005F2A46">
              <w:rPr>
                <w:rFonts w:ascii="微软雅黑" w:eastAsia="微软雅黑" w:hAnsi="微软雅黑"/>
              </w:rPr>
              <w:t>020/11/1</w:t>
            </w:r>
            <w:r w:rsidRPr="005F2A46">
              <w:rPr>
                <w:rFonts w:ascii="微软雅黑" w:eastAsia="微软雅黑" w:hAnsi="微软雅黑" w:hint="eastAsia"/>
              </w:rPr>
              <w:t>到2</w:t>
            </w:r>
            <w:r w:rsidRPr="005F2A46">
              <w:rPr>
                <w:rFonts w:ascii="微软雅黑" w:eastAsia="微软雅黑" w:hAnsi="微软雅黑"/>
              </w:rPr>
              <w:t>021/1/31</w:t>
            </w:r>
            <w:r w:rsidRPr="005F2A46">
              <w:rPr>
                <w:rFonts w:ascii="微软雅黑" w:eastAsia="微软雅黑" w:hAnsi="微软雅黑" w:hint="eastAsia"/>
              </w:rPr>
              <w:t>，租金总金额为1</w:t>
            </w:r>
            <w:r w:rsidRPr="005F2A46">
              <w:rPr>
                <w:rFonts w:ascii="微软雅黑" w:eastAsia="微软雅黑" w:hAnsi="微软雅黑"/>
              </w:rPr>
              <w:t>000</w:t>
            </w:r>
            <w:r w:rsidRPr="005F2A46">
              <w:rPr>
                <w:rFonts w:ascii="微软雅黑" w:eastAsia="微软雅黑" w:hAnsi="微软雅黑" w:hint="eastAsia"/>
              </w:rPr>
              <w:t>元</w:t>
            </w:r>
          </w:p>
          <w:p w14:paraId="46E87E77" w14:textId="77777777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2</w:t>
            </w:r>
            <w:r w:rsidRPr="005F2A46">
              <w:rPr>
                <w:rFonts w:ascii="微软雅黑" w:eastAsia="微软雅黑" w:hAnsi="微软雅黑"/>
              </w:rPr>
              <w:t>021/2/1</w:t>
            </w:r>
            <w:r w:rsidRPr="005F2A46">
              <w:rPr>
                <w:rFonts w:ascii="微软雅黑" w:eastAsia="微软雅黑" w:hAnsi="微软雅黑" w:hint="eastAsia"/>
              </w:rPr>
              <w:t>到2</w:t>
            </w:r>
            <w:r w:rsidRPr="005F2A46">
              <w:rPr>
                <w:rFonts w:ascii="微软雅黑" w:eastAsia="微软雅黑" w:hAnsi="微软雅黑"/>
              </w:rPr>
              <w:t>021/4/30</w:t>
            </w:r>
            <w:r w:rsidRPr="005F2A46">
              <w:rPr>
                <w:rFonts w:ascii="微软雅黑" w:eastAsia="微软雅黑" w:hAnsi="微软雅黑" w:hint="eastAsia"/>
              </w:rPr>
              <w:t>，租金总金额为1</w:t>
            </w:r>
            <w:r w:rsidRPr="005F2A46">
              <w:rPr>
                <w:rFonts w:ascii="微软雅黑" w:eastAsia="微软雅黑" w:hAnsi="微软雅黑"/>
              </w:rPr>
              <w:t>000</w:t>
            </w:r>
            <w:r w:rsidRPr="005F2A46">
              <w:rPr>
                <w:rFonts w:ascii="微软雅黑" w:eastAsia="微软雅黑" w:hAnsi="微软雅黑" w:hint="eastAsia"/>
              </w:rPr>
              <w:t>元</w:t>
            </w:r>
          </w:p>
          <w:p w14:paraId="60488913" w14:textId="002BB66D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lastRenderedPageBreak/>
              <w:t>2</w:t>
            </w:r>
            <w:r w:rsidRPr="005F2A46">
              <w:rPr>
                <w:rFonts w:ascii="微软雅黑" w:eastAsia="微软雅黑" w:hAnsi="微软雅黑"/>
              </w:rPr>
              <w:t>021/5/1</w:t>
            </w:r>
            <w:r w:rsidRPr="005F2A46">
              <w:rPr>
                <w:rFonts w:ascii="微软雅黑" w:eastAsia="微软雅黑" w:hAnsi="微软雅黑" w:hint="eastAsia"/>
              </w:rPr>
              <w:t>到2</w:t>
            </w:r>
            <w:r w:rsidRPr="005F2A46">
              <w:rPr>
                <w:rFonts w:ascii="微软雅黑" w:eastAsia="微软雅黑" w:hAnsi="微软雅黑"/>
              </w:rPr>
              <w:t>021/7/31</w:t>
            </w:r>
            <w:r w:rsidRPr="005F2A46">
              <w:rPr>
                <w:rFonts w:ascii="微软雅黑" w:eastAsia="微软雅黑" w:hAnsi="微软雅黑" w:hint="eastAsia"/>
              </w:rPr>
              <w:t>，租金总金额为1</w:t>
            </w:r>
            <w:r w:rsidRPr="005F2A46">
              <w:rPr>
                <w:rFonts w:ascii="微软雅黑" w:eastAsia="微软雅黑" w:hAnsi="微软雅黑"/>
              </w:rPr>
              <w:t>200</w:t>
            </w:r>
            <w:r w:rsidRPr="005F2A46">
              <w:rPr>
                <w:rFonts w:ascii="微软雅黑" w:eastAsia="微软雅黑" w:hAnsi="微软雅黑" w:hint="eastAsia"/>
              </w:rPr>
              <w:t>元</w:t>
            </w:r>
          </w:p>
          <w:p w14:paraId="59BF82AE" w14:textId="77777777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2</w:t>
            </w:r>
            <w:r w:rsidRPr="005F2A46">
              <w:rPr>
                <w:rFonts w:ascii="微软雅黑" w:eastAsia="微软雅黑" w:hAnsi="微软雅黑"/>
              </w:rPr>
              <w:t>021/8/1</w:t>
            </w:r>
            <w:r w:rsidRPr="005F2A46">
              <w:rPr>
                <w:rFonts w:ascii="微软雅黑" w:eastAsia="微软雅黑" w:hAnsi="微软雅黑" w:hint="eastAsia"/>
              </w:rPr>
              <w:t>到2</w:t>
            </w:r>
            <w:r w:rsidRPr="005F2A46">
              <w:rPr>
                <w:rFonts w:ascii="微软雅黑" w:eastAsia="微软雅黑" w:hAnsi="微软雅黑"/>
              </w:rPr>
              <w:t>021/10/31</w:t>
            </w:r>
            <w:r w:rsidRPr="005F2A46">
              <w:rPr>
                <w:rFonts w:ascii="微软雅黑" w:eastAsia="微软雅黑" w:hAnsi="微软雅黑" w:hint="eastAsia"/>
              </w:rPr>
              <w:t>，租金总金额为1</w:t>
            </w:r>
            <w:r w:rsidRPr="005F2A46">
              <w:rPr>
                <w:rFonts w:ascii="微软雅黑" w:eastAsia="微软雅黑" w:hAnsi="微软雅黑"/>
              </w:rPr>
              <w:t>200</w:t>
            </w:r>
            <w:r w:rsidRPr="005F2A46">
              <w:rPr>
                <w:rFonts w:ascii="微软雅黑" w:eastAsia="微软雅黑" w:hAnsi="微软雅黑" w:hint="eastAsia"/>
              </w:rPr>
              <w:t>元</w:t>
            </w:r>
          </w:p>
          <w:p w14:paraId="69CE828B" w14:textId="77777777" w:rsidR="00FB48C1" w:rsidRDefault="00FB48C1" w:rsidP="00FB48C1">
            <w:pPr>
              <w:rPr>
                <w:rFonts w:ascii="微软雅黑" w:eastAsia="微软雅黑" w:hAnsi="微软雅黑" w:cs="Segoe UI Emoji"/>
              </w:rPr>
            </w:pPr>
            <w:r w:rsidRPr="005F2A46">
              <w:rPr>
                <w:rFonts w:ascii="微软雅黑" w:eastAsia="微软雅黑" w:hAnsi="微软雅黑" w:cs="Segoe UI Emoji" w:hint="eastAsia"/>
              </w:rPr>
              <w:t>则总租金</w:t>
            </w:r>
            <w:r>
              <w:rPr>
                <w:rFonts w:ascii="微软雅黑" w:eastAsia="微软雅黑" w:hAnsi="微软雅黑" w:cs="Segoe UI Emoji" w:hint="eastAsia"/>
              </w:rPr>
              <w:t>为：</w:t>
            </w:r>
          </w:p>
          <w:p w14:paraId="5989D8E7" w14:textId="50445DC7" w:rsidR="00FB48C1" w:rsidRPr="005F2A46" w:rsidRDefault="00FB48C1" w:rsidP="00FB48C1">
            <w:pPr>
              <w:rPr>
                <w:rFonts w:ascii="微软雅黑" w:eastAsia="微软雅黑" w:hAnsi="微软雅黑" w:cs="Segoe UI Emoji"/>
              </w:rPr>
            </w:pPr>
            <w:r w:rsidRPr="005F2A46">
              <w:rPr>
                <w:rFonts w:ascii="微软雅黑" w:eastAsia="微软雅黑" w:hAnsi="微软雅黑" w:cs="Segoe UI Emoji"/>
              </w:rPr>
              <w:t>1000+1000+1200</w:t>
            </w:r>
            <w:r w:rsidRPr="005F2A46">
              <w:rPr>
                <w:rFonts w:ascii="微软雅黑" w:eastAsia="微软雅黑" w:hAnsi="微软雅黑" w:hint="eastAsia"/>
              </w:rPr>
              <w:t>×</w:t>
            </w:r>
            <w:r w:rsidRPr="005F2A46">
              <w:rPr>
                <w:rFonts w:ascii="微软雅黑" w:eastAsia="微软雅黑" w:hAnsi="微软雅黑" w:cs="Segoe UI Emoji"/>
              </w:rPr>
              <w:t>61/92</w:t>
            </w:r>
          </w:p>
        </w:tc>
        <w:tc>
          <w:tcPr>
            <w:tcW w:w="710" w:type="dxa"/>
          </w:tcPr>
          <w:p w14:paraId="4701C5A5" w14:textId="7F81BC27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否</w:t>
            </w:r>
          </w:p>
        </w:tc>
      </w:tr>
      <w:tr w:rsidR="00FB48C1" w:rsidRPr="005F2A46" w14:paraId="38681F54" w14:textId="2A082B9A" w:rsidTr="00FB48C1">
        <w:trPr>
          <w:trHeight w:val="648"/>
        </w:trPr>
        <w:tc>
          <w:tcPr>
            <w:tcW w:w="0" w:type="auto"/>
          </w:tcPr>
          <w:p w14:paraId="1D357841" w14:textId="5256C5D1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隶属当年合同金额</w:t>
            </w:r>
          </w:p>
        </w:tc>
        <w:tc>
          <w:tcPr>
            <w:tcW w:w="0" w:type="auto"/>
          </w:tcPr>
          <w:p w14:paraId="7F3B1998" w14:textId="460E18EE" w:rsidR="00FB48C1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合同租金清单的时间在今年的那部分租金，租金清单时间若跨年则根据比例算出今年的天数</w:t>
            </w:r>
          </w:p>
          <w:p w14:paraId="25DF3363" w14:textId="7CAAB24B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Segoe UI Emoji" w:hint="eastAsia"/>
              </w:rPr>
              <w:t>同样，</w:t>
            </w:r>
            <w:r w:rsidRPr="005F2A46">
              <w:rPr>
                <w:rFonts w:ascii="微软雅黑" w:eastAsia="微软雅黑" w:hAnsi="微软雅黑" w:cs="Segoe UI Emoji" w:hint="eastAsia"/>
              </w:rPr>
              <w:t>若有</w:t>
            </w:r>
            <w:proofErr w:type="gramStart"/>
            <w:r w:rsidRPr="005F2A46">
              <w:rPr>
                <w:rFonts w:ascii="微软雅黑" w:eastAsia="微软雅黑" w:hAnsi="微软雅黑" w:cs="Segoe UI Emoji" w:hint="eastAsia"/>
              </w:rPr>
              <w:t>操作过退租</w:t>
            </w:r>
            <w:proofErr w:type="gramEnd"/>
            <w:r w:rsidRPr="005F2A46">
              <w:rPr>
                <w:rFonts w:ascii="微软雅黑" w:eastAsia="微软雅黑" w:hAnsi="微软雅黑" w:cs="Segoe UI Emoji" w:hint="eastAsia"/>
              </w:rPr>
              <w:t>，要根据退</w:t>
            </w:r>
            <w:proofErr w:type="gramStart"/>
            <w:r w:rsidRPr="005F2A46">
              <w:rPr>
                <w:rFonts w:ascii="微软雅黑" w:eastAsia="微软雅黑" w:hAnsi="微软雅黑" w:cs="Segoe UI Emoji" w:hint="eastAsia"/>
              </w:rPr>
              <w:t>租时间</w:t>
            </w:r>
            <w:proofErr w:type="gramEnd"/>
            <w:r w:rsidRPr="005F2A46">
              <w:rPr>
                <w:rFonts w:ascii="微软雅黑" w:eastAsia="微软雅黑" w:hAnsi="微软雅黑" w:cs="Segoe UI Emoji" w:hint="eastAsia"/>
              </w:rPr>
              <w:t>计算</w:t>
            </w:r>
          </w:p>
          <w:p w14:paraId="0944728D" w14:textId="0A262E4A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例：某合同租金清单如下，退租日期为6月3</w:t>
            </w:r>
            <w:r w:rsidRPr="005F2A46">
              <w:rPr>
                <w:rFonts w:ascii="微软雅黑" w:eastAsia="微软雅黑" w:hAnsi="微软雅黑"/>
              </w:rPr>
              <w:t>0</w:t>
            </w:r>
            <w:r w:rsidRPr="005F2A46">
              <w:rPr>
                <w:rFonts w:ascii="微软雅黑" w:eastAsia="微软雅黑" w:hAnsi="微软雅黑" w:hint="eastAsia"/>
              </w:rPr>
              <w:t>日</w:t>
            </w:r>
          </w:p>
          <w:p w14:paraId="6BBFBDC4" w14:textId="189FB9D1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2</w:t>
            </w:r>
            <w:r w:rsidRPr="005F2A46">
              <w:rPr>
                <w:rFonts w:ascii="微软雅黑" w:eastAsia="微软雅黑" w:hAnsi="微软雅黑"/>
              </w:rPr>
              <w:t>020/11/1</w:t>
            </w:r>
            <w:r w:rsidRPr="005F2A46">
              <w:rPr>
                <w:rFonts w:ascii="微软雅黑" w:eastAsia="微软雅黑" w:hAnsi="微软雅黑" w:hint="eastAsia"/>
              </w:rPr>
              <w:t>到2</w:t>
            </w:r>
            <w:r w:rsidRPr="005F2A46">
              <w:rPr>
                <w:rFonts w:ascii="微软雅黑" w:eastAsia="微软雅黑" w:hAnsi="微软雅黑"/>
              </w:rPr>
              <w:t>021/1/31</w:t>
            </w:r>
            <w:r w:rsidRPr="005F2A46">
              <w:rPr>
                <w:rFonts w:ascii="微软雅黑" w:eastAsia="微软雅黑" w:hAnsi="微软雅黑" w:hint="eastAsia"/>
              </w:rPr>
              <w:t>，租金总金额为1</w:t>
            </w:r>
            <w:r w:rsidRPr="005F2A46">
              <w:rPr>
                <w:rFonts w:ascii="微软雅黑" w:eastAsia="微软雅黑" w:hAnsi="微软雅黑"/>
              </w:rPr>
              <w:t>000</w:t>
            </w:r>
            <w:r w:rsidRPr="005F2A46">
              <w:rPr>
                <w:rFonts w:ascii="微软雅黑" w:eastAsia="微软雅黑" w:hAnsi="微软雅黑" w:hint="eastAsia"/>
              </w:rPr>
              <w:t>元</w:t>
            </w:r>
          </w:p>
          <w:p w14:paraId="611DBC71" w14:textId="77777777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2</w:t>
            </w:r>
            <w:r w:rsidRPr="005F2A46">
              <w:rPr>
                <w:rFonts w:ascii="微软雅黑" w:eastAsia="微软雅黑" w:hAnsi="微软雅黑"/>
              </w:rPr>
              <w:t>021/2/1</w:t>
            </w:r>
            <w:r w:rsidRPr="005F2A46">
              <w:rPr>
                <w:rFonts w:ascii="微软雅黑" w:eastAsia="微软雅黑" w:hAnsi="微软雅黑" w:hint="eastAsia"/>
              </w:rPr>
              <w:t>到2</w:t>
            </w:r>
            <w:r w:rsidRPr="005F2A46">
              <w:rPr>
                <w:rFonts w:ascii="微软雅黑" w:eastAsia="微软雅黑" w:hAnsi="微软雅黑"/>
              </w:rPr>
              <w:t>021/4/30</w:t>
            </w:r>
            <w:r w:rsidRPr="005F2A46">
              <w:rPr>
                <w:rFonts w:ascii="微软雅黑" w:eastAsia="微软雅黑" w:hAnsi="微软雅黑" w:hint="eastAsia"/>
              </w:rPr>
              <w:t>，租金总金额为1</w:t>
            </w:r>
            <w:r w:rsidRPr="005F2A46">
              <w:rPr>
                <w:rFonts w:ascii="微软雅黑" w:eastAsia="微软雅黑" w:hAnsi="微软雅黑"/>
              </w:rPr>
              <w:t>000</w:t>
            </w:r>
            <w:r w:rsidRPr="005F2A46">
              <w:rPr>
                <w:rFonts w:ascii="微软雅黑" w:eastAsia="微软雅黑" w:hAnsi="微软雅黑" w:hint="eastAsia"/>
              </w:rPr>
              <w:t>元</w:t>
            </w:r>
          </w:p>
          <w:p w14:paraId="25BAC91C" w14:textId="58AE0E4B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2</w:t>
            </w:r>
            <w:r w:rsidRPr="005F2A46">
              <w:rPr>
                <w:rFonts w:ascii="微软雅黑" w:eastAsia="微软雅黑" w:hAnsi="微软雅黑"/>
              </w:rPr>
              <w:t>021/5/1</w:t>
            </w:r>
            <w:r w:rsidRPr="005F2A46">
              <w:rPr>
                <w:rFonts w:ascii="微软雅黑" w:eastAsia="微软雅黑" w:hAnsi="微软雅黑" w:hint="eastAsia"/>
              </w:rPr>
              <w:t>到2</w:t>
            </w:r>
            <w:r w:rsidRPr="005F2A46">
              <w:rPr>
                <w:rFonts w:ascii="微软雅黑" w:eastAsia="微软雅黑" w:hAnsi="微软雅黑"/>
              </w:rPr>
              <w:t>021/7/31</w:t>
            </w:r>
            <w:r w:rsidRPr="005F2A46">
              <w:rPr>
                <w:rFonts w:ascii="微软雅黑" w:eastAsia="微软雅黑" w:hAnsi="微软雅黑" w:hint="eastAsia"/>
              </w:rPr>
              <w:t>，租金总金额为1</w:t>
            </w:r>
            <w:r>
              <w:rPr>
                <w:rFonts w:ascii="微软雅黑" w:eastAsia="微软雅黑" w:hAnsi="微软雅黑"/>
              </w:rPr>
              <w:t>2</w:t>
            </w:r>
            <w:r w:rsidRPr="005F2A46">
              <w:rPr>
                <w:rFonts w:ascii="微软雅黑" w:eastAsia="微软雅黑" w:hAnsi="微软雅黑"/>
              </w:rPr>
              <w:t>00</w:t>
            </w:r>
            <w:r w:rsidRPr="005F2A46">
              <w:rPr>
                <w:rFonts w:ascii="微软雅黑" w:eastAsia="微软雅黑" w:hAnsi="微软雅黑" w:hint="eastAsia"/>
              </w:rPr>
              <w:t>元</w:t>
            </w:r>
          </w:p>
          <w:p w14:paraId="019B0679" w14:textId="45030474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2</w:t>
            </w:r>
            <w:r w:rsidRPr="005F2A46">
              <w:rPr>
                <w:rFonts w:ascii="微软雅黑" w:eastAsia="微软雅黑" w:hAnsi="微软雅黑"/>
              </w:rPr>
              <w:t>021/8/1</w:t>
            </w:r>
            <w:r w:rsidRPr="005F2A46">
              <w:rPr>
                <w:rFonts w:ascii="微软雅黑" w:eastAsia="微软雅黑" w:hAnsi="微软雅黑" w:hint="eastAsia"/>
              </w:rPr>
              <w:t>到2</w:t>
            </w:r>
            <w:r w:rsidRPr="005F2A46">
              <w:rPr>
                <w:rFonts w:ascii="微软雅黑" w:eastAsia="微软雅黑" w:hAnsi="微软雅黑"/>
              </w:rPr>
              <w:t>021/10/31</w:t>
            </w:r>
            <w:r w:rsidRPr="005F2A46">
              <w:rPr>
                <w:rFonts w:ascii="微软雅黑" w:eastAsia="微软雅黑" w:hAnsi="微软雅黑" w:hint="eastAsia"/>
              </w:rPr>
              <w:t>，租金总金额为1</w:t>
            </w:r>
            <w:r w:rsidRPr="005F2A46">
              <w:rPr>
                <w:rFonts w:ascii="微软雅黑" w:eastAsia="微软雅黑" w:hAnsi="微软雅黑"/>
              </w:rPr>
              <w:t>200</w:t>
            </w:r>
            <w:r w:rsidRPr="005F2A46">
              <w:rPr>
                <w:rFonts w:ascii="微软雅黑" w:eastAsia="微软雅黑" w:hAnsi="微软雅黑" w:hint="eastAsia"/>
              </w:rPr>
              <w:t>元</w:t>
            </w:r>
          </w:p>
          <w:p w14:paraId="137A2894" w14:textId="683E2B29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则2</w:t>
            </w:r>
            <w:r w:rsidRPr="005F2A46">
              <w:rPr>
                <w:rFonts w:ascii="微软雅黑" w:eastAsia="微软雅黑" w:hAnsi="微软雅黑"/>
              </w:rPr>
              <w:t>021</w:t>
            </w:r>
            <w:r w:rsidRPr="005F2A46">
              <w:rPr>
                <w:rFonts w:ascii="微软雅黑" w:eastAsia="微软雅黑" w:hAnsi="微软雅黑" w:hint="eastAsia"/>
              </w:rPr>
              <w:t>年的合同金额为：</w:t>
            </w:r>
          </w:p>
          <w:p w14:paraId="27530EB6" w14:textId="5C68C41D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1</w:t>
            </w:r>
            <w:r w:rsidRPr="005F2A46">
              <w:rPr>
                <w:rFonts w:ascii="微软雅黑" w:eastAsia="微软雅黑" w:hAnsi="微软雅黑"/>
              </w:rPr>
              <w:t>000</w:t>
            </w:r>
            <w:r w:rsidRPr="005F2A46">
              <w:rPr>
                <w:rFonts w:ascii="微软雅黑" w:eastAsia="微软雅黑" w:hAnsi="微软雅黑" w:hint="eastAsia"/>
              </w:rPr>
              <w:t>×3</w:t>
            </w:r>
            <w:r w:rsidRPr="005F2A46">
              <w:rPr>
                <w:rFonts w:ascii="微软雅黑" w:eastAsia="微软雅黑" w:hAnsi="微软雅黑"/>
              </w:rPr>
              <w:t>1/92+1000</w:t>
            </w:r>
            <w:r w:rsidRPr="005F2A46">
              <w:rPr>
                <w:rFonts w:ascii="微软雅黑" w:eastAsia="微软雅黑" w:hAnsi="微软雅黑" w:hint="eastAsia"/>
              </w:rPr>
              <w:t>+</w:t>
            </w:r>
            <w:r w:rsidRPr="005F2A46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/>
              </w:rPr>
              <w:t>2</w:t>
            </w:r>
            <w:r w:rsidRPr="005F2A46">
              <w:rPr>
                <w:rFonts w:ascii="微软雅黑" w:eastAsia="微软雅黑" w:hAnsi="微软雅黑"/>
              </w:rPr>
              <w:t>00</w:t>
            </w:r>
            <w:r w:rsidRPr="005F2A46">
              <w:rPr>
                <w:rFonts w:ascii="微软雅黑" w:eastAsia="微软雅黑" w:hAnsi="微软雅黑" w:hint="eastAsia"/>
              </w:rPr>
              <w:t>×</w:t>
            </w:r>
            <w:r w:rsidRPr="005F2A46">
              <w:rPr>
                <w:rFonts w:ascii="微软雅黑" w:eastAsia="微软雅黑" w:hAnsi="微软雅黑" w:cs="Segoe UI Emoji"/>
              </w:rPr>
              <w:t>61/92</w:t>
            </w:r>
          </w:p>
        </w:tc>
        <w:tc>
          <w:tcPr>
            <w:tcW w:w="710" w:type="dxa"/>
          </w:tcPr>
          <w:p w14:paraId="167D7290" w14:textId="164F6CFC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396A5CDA" w14:textId="65A0B9F4" w:rsidTr="00FB48C1">
        <w:trPr>
          <w:trHeight w:val="648"/>
        </w:trPr>
        <w:tc>
          <w:tcPr>
            <w:tcW w:w="0" w:type="auto"/>
            <w:hideMark/>
          </w:tcPr>
          <w:p w14:paraId="7798BBD2" w14:textId="77777777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租金收取间隔(月):</w:t>
            </w:r>
          </w:p>
        </w:tc>
        <w:tc>
          <w:tcPr>
            <w:tcW w:w="0" w:type="auto"/>
          </w:tcPr>
          <w:p w14:paraId="4093D959" w14:textId="1C6B9F35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合同基本信息</w:t>
            </w:r>
          </w:p>
        </w:tc>
        <w:tc>
          <w:tcPr>
            <w:tcW w:w="710" w:type="dxa"/>
          </w:tcPr>
          <w:p w14:paraId="620AB5F5" w14:textId="0C363EF5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7ABDF832" w14:textId="4FF35C8F" w:rsidTr="00FB48C1">
        <w:trPr>
          <w:trHeight w:val="276"/>
        </w:trPr>
        <w:tc>
          <w:tcPr>
            <w:tcW w:w="0" w:type="auto"/>
          </w:tcPr>
          <w:p w14:paraId="4078F0E3" w14:textId="117FA114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本年应收租金</w:t>
            </w:r>
          </w:p>
        </w:tc>
        <w:tc>
          <w:tcPr>
            <w:tcW w:w="0" w:type="auto"/>
          </w:tcPr>
          <w:p w14:paraId="4C499411" w14:textId="41BD4D16" w:rsidR="00FB48C1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租金清单的付款截止日在今年的租金清单总金额总和</w:t>
            </w:r>
          </w:p>
          <w:p w14:paraId="3E4F345A" w14:textId="77777777" w:rsidR="00FB48C1" w:rsidRDefault="00FB48C1" w:rsidP="00FB48C1">
            <w:pPr>
              <w:rPr>
                <w:rFonts w:ascii="微软雅黑" w:eastAsia="微软雅黑" w:hAnsi="微软雅黑" w:cs="Segoe UI Emoji"/>
              </w:rPr>
            </w:pPr>
            <w:r>
              <w:rPr>
                <w:rFonts w:ascii="微软雅黑" w:eastAsia="微软雅黑" w:hAnsi="微软雅黑" w:hint="eastAsia"/>
              </w:rPr>
              <w:t>同样需要根据退租日期折算，</w:t>
            </w:r>
            <w:r w:rsidRPr="005F2A46">
              <w:rPr>
                <w:rFonts w:ascii="微软雅黑" w:eastAsia="微软雅黑" w:hAnsi="微软雅黑" w:cs="Segoe UI Emoji" w:hint="eastAsia"/>
              </w:rPr>
              <w:t>在退</w:t>
            </w:r>
            <w:proofErr w:type="gramStart"/>
            <w:r w:rsidRPr="005F2A46">
              <w:rPr>
                <w:rFonts w:ascii="微软雅黑" w:eastAsia="微软雅黑" w:hAnsi="微软雅黑" w:cs="Segoe UI Emoji" w:hint="eastAsia"/>
              </w:rPr>
              <w:t>租时间</w:t>
            </w:r>
            <w:proofErr w:type="gramEnd"/>
            <w:r w:rsidRPr="005F2A46">
              <w:rPr>
                <w:rFonts w:ascii="微软雅黑" w:eastAsia="微软雅黑" w:hAnsi="微软雅黑" w:cs="Segoe UI Emoji" w:hint="eastAsia"/>
              </w:rPr>
              <w:t>之后的清单不加进去，在退</w:t>
            </w:r>
            <w:proofErr w:type="gramStart"/>
            <w:r w:rsidRPr="005F2A46">
              <w:rPr>
                <w:rFonts w:ascii="微软雅黑" w:eastAsia="微软雅黑" w:hAnsi="微软雅黑" w:cs="Segoe UI Emoji" w:hint="eastAsia"/>
              </w:rPr>
              <w:t>租时间</w:t>
            </w:r>
            <w:proofErr w:type="gramEnd"/>
            <w:r w:rsidRPr="005F2A46">
              <w:rPr>
                <w:rFonts w:ascii="微软雅黑" w:eastAsia="微软雅黑" w:hAnsi="微软雅黑" w:cs="Segoe UI Emoji" w:hint="eastAsia"/>
              </w:rPr>
              <w:t>中的清单根据日期折算</w:t>
            </w:r>
            <w:r>
              <w:rPr>
                <w:rFonts w:ascii="微软雅黑" w:eastAsia="微软雅黑" w:hAnsi="微软雅黑" w:cs="Segoe UI Emoji" w:hint="eastAsia"/>
              </w:rPr>
              <w:t>，计算结果保留两位小数</w:t>
            </w:r>
          </w:p>
          <w:p w14:paraId="25796DE2" w14:textId="77777777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例：某合同租金清单如下，退租日期为6月3</w:t>
            </w:r>
            <w:r w:rsidRPr="005F2A46">
              <w:rPr>
                <w:rFonts w:ascii="微软雅黑" w:eastAsia="微软雅黑" w:hAnsi="微软雅黑"/>
              </w:rPr>
              <w:t>0</w:t>
            </w:r>
            <w:r w:rsidRPr="005F2A46">
              <w:rPr>
                <w:rFonts w:ascii="微软雅黑" w:eastAsia="微软雅黑" w:hAnsi="微软雅黑" w:hint="eastAsia"/>
              </w:rPr>
              <w:t>日</w:t>
            </w:r>
          </w:p>
          <w:p w14:paraId="3E7935F8" w14:textId="1E95C8EA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2</w:t>
            </w:r>
            <w:r w:rsidRPr="005F2A46">
              <w:rPr>
                <w:rFonts w:ascii="微软雅黑" w:eastAsia="微软雅黑" w:hAnsi="微软雅黑"/>
              </w:rPr>
              <w:t>020/11/1</w:t>
            </w:r>
            <w:r w:rsidRPr="005F2A46">
              <w:rPr>
                <w:rFonts w:ascii="微软雅黑" w:eastAsia="微软雅黑" w:hAnsi="微软雅黑" w:hint="eastAsia"/>
              </w:rPr>
              <w:t>到2</w:t>
            </w:r>
            <w:r w:rsidRPr="005F2A46">
              <w:rPr>
                <w:rFonts w:ascii="微软雅黑" w:eastAsia="微软雅黑" w:hAnsi="微软雅黑"/>
              </w:rPr>
              <w:t>021/1/31</w:t>
            </w:r>
            <w:r w:rsidRPr="005F2A46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付款截止日为1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月3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日，</w:t>
            </w:r>
            <w:r w:rsidRPr="005F2A46">
              <w:rPr>
                <w:rFonts w:ascii="微软雅黑" w:eastAsia="微软雅黑" w:hAnsi="微软雅黑" w:hint="eastAsia"/>
              </w:rPr>
              <w:t>租金总金额为1</w:t>
            </w:r>
            <w:r w:rsidRPr="005F2A46">
              <w:rPr>
                <w:rFonts w:ascii="微软雅黑" w:eastAsia="微软雅黑" w:hAnsi="微软雅黑"/>
              </w:rPr>
              <w:t>000</w:t>
            </w:r>
            <w:r w:rsidRPr="005F2A46">
              <w:rPr>
                <w:rFonts w:ascii="微软雅黑" w:eastAsia="微软雅黑" w:hAnsi="微软雅黑" w:hint="eastAsia"/>
              </w:rPr>
              <w:t>元</w:t>
            </w:r>
          </w:p>
          <w:p w14:paraId="4B182DC8" w14:textId="6579C81F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lastRenderedPageBreak/>
              <w:t>2</w:t>
            </w:r>
            <w:r w:rsidRPr="005F2A46">
              <w:rPr>
                <w:rFonts w:ascii="微软雅黑" w:eastAsia="微软雅黑" w:hAnsi="微软雅黑"/>
              </w:rPr>
              <w:t>021/2/1</w:t>
            </w:r>
            <w:r w:rsidRPr="005F2A46">
              <w:rPr>
                <w:rFonts w:ascii="微软雅黑" w:eastAsia="微软雅黑" w:hAnsi="微软雅黑" w:hint="eastAsia"/>
              </w:rPr>
              <w:t>到2</w:t>
            </w:r>
            <w:r w:rsidRPr="005F2A46">
              <w:rPr>
                <w:rFonts w:ascii="微软雅黑" w:eastAsia="微软雅黑" w:hAnsi="微软雅黑"/>
              </w:rPr>
              <w:t>021/4/30</w:t>
            </w:r>
            <w:r w:rsidRPr="005F2A46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付款截止日为1月3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日</w:t>
            </w:r>
            <w:r w:rsidRPr="005F2A46">
              <w:rPr>
                <w:rFonts w:ascii="微软雅黑" w:eastAsia="微软雅黑" w:hAnsi="微软雅黑" w:hint="eastAsia"/>
              </w:rPr>
              <w:t>，租金总金额为1</w:t>
            </w:r>
            <w:r w:rsidRPr="005F2A46">
              <w:rPr>
                <w:rFonts w:ascii="微软雅黑" w:eastAsia="微软雅黑" w:hAnsi="微软雅黑"/>
              </w:rPr>
              <w:t>000</w:t>
            </w:r>
            <w:r w:rsidRPr="005F2A46">
              <w:rPr>
                <w:rFonts w:ascii="微软雅黑" w:eastAsia="微软雅黑" w:hAnsi="微软雅黑" w:hint="eastAsia"/>
              </w:rPr>
              <w:t>元</w:t>
            </w:r>
          </w:p>
          <w:p w14:paraId="79A11E74" w14:textId="7A574B9E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2</w:t>
            </w:r>
            <w:r w:rsidRPr="005F2A46">
              <w:rPr>
                <w:rFonts w:ascii="微软雅黑" w:eastAsia="微软雅黑" w:hAnsi="微软雅黑"/>
              </w:rPr>
              <w:t>021/5/1</w:t>
            </w:r>
            <w:r w:rsidRPr="005F2A46">
              <w:rPr>
                <w:rFonts w:ascii="微软雅黑" w:eastAsia="微软雅黑" w:hAnsi="微软雅黑" w:hint="eastAsia"/>
              </w:rPr>
              <w:t>到2</w:t>
            </w:r>
            <w:r w:rsidRPr="005F2A46">
              <w:rPr>
                <w:rFonts w:ascii="微软雅黑" w:eastAsia="微软雅黑" w:hAnsi="微软雅黑"/>
              </w:rPr>
              <w:t>021/7/31</w:t>
            </w:r>
            <w:r w:rsidRPr="005F2A46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付款截止日为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月3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日</w:t>
            </w:r>
            <w:r w:rsidRPr="005F2A46">
              <w:rPr>
                <w:rFonts w:ascii="微软雅黑" w:eastAsia="微软雅黑" w:hAnsi="微软雅黑" w:hint="eastAsia"/>
              </w:rPr>
              <w:t>，租金总金额为1</w:t>
            </w:r>
            <w:r>
              <w:rPr>
                <w:rFonts w:ascii="微软雅黑" w:eastAsia="微软雅黑" w:hAnsi="微软雅黑"/>
              </w:rPr>
              <w:t>2</w:t>
            </w:r>
            <w:r w:rsidRPr="005F2A46">
              <w:rPr>
                <w:rFonts w:ascii="微软雅黑" w:eastAsia="微软雅黑" w:hAnsi="微软雅黑"/>
              </w:rPr>
              <w:t>00</w:t>
            </w:r>
            <w:r w:rsidRPr="005F2A46">
              <w:rPr>
                <w:rFonts w:ascii="微软雅黑" w:eastAsia="微软雅黑" w:hAnsi="微软雅黑" w:hint="eastAsia"/>
              </w:rPr>
              <w:t>元</w:t>
            </w:r>
          </w:p>
          <w:p w14:paraId="351A4F50" w14:textId="3272F3E0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2</w:t>
            </w:r>
            <w:r w:rsidRPr="005F2A46">
              <w:rPr>
                <w:rFonts w:ascii="微软雅黑" w:eastAsia="微软雅黑" w:hAnsi="微软雅黑"/>
              </w:rPr>
              <w:t>021/8/1</w:t>
            </w:r>
            <w:r w:rsidRPr="005F2A46">
              <w:rPr>
                <w:rFonts w:ascii="微软雅黑" w:eastAsia="微软雅黑" w:hAnsi="微软雅黑" w:hint="eastAsia"/>
              </w:rPr>
              <w:t>到2</w:t>
            </w:r>
            <w:r w:rsidRPr="005F2A46">
              <w:rPr>
                <w:rFonts w:ascii="微软雅黑" w:eastAsia="微软雅黑" w:hAnsi="微软雅黑"/>
              </w:rPr>
              <w:t>021/10/31</w:t>
            </w:r>
            <w:r w:rsidRPr="005F2A46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付款截止日为7月3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日，</w:t>
            </w:r>
            <w:r w:rsidRPr="005F2A46">
              <w:rPr>
                <w:rFonts w:ascii="微软雅黑" w:eastAsia="微软雅黑" w:hAnsi="微软雅黑" w:hint="eastAsia"/>
              </w:rPr>
              <w:t>租金总金额为1</w:t>
            </w:r>
            <w:r w:rsidRPr="005F2A46">
              <w:rPr>
                <w:rFonts w:ascii="微软雅黑" w:eastAsia="微软雅黑" w:hAnsi="微软雅黑"/>
              </w:rPr>
              <w:t>200</w:t>
            </w:r>
            <w:r w:rsidRPr="005F2A46">
              <w:rPr>
                <w:rFonts w:ascii="微软雅黑" w:eastAsia="微软雅黑" w:hAnsi="微软雅黑" w:hint="eastAsia"/>
              </w:rPr>
              <w:t>元</w:t>
            </w:r>
          </w:p>
          <w:p w14:paraId="157114D4" w14:textId="5AA28417" w:rsidR="00FB48C1" w:rsidRDefault="00FB48C1" w:rsidP="00FB48C1">
            <w:pPr>
              <w:rPr>
                <w:rFonts w:ascii="微软雅黑" w:eastAsia="微软雅黑" w:hAnsi="微软雅黑" w:cs="Segoe UI Emoji"/>
              </w:rPr>
            </w:pPr>
            <w:r>
              <w:rPr>
                <w:rFonts w:ascii="微软雅黑" w:eastAsia="微软雅黑" w:hAnsi="微软雅黑" w:cs="Segoe UI Emoji"/>
              </w:rPr>
              <w:t>2021</w:t>
            </w:r>
            <w:r>
              <w:rPr>
                <w:rFonts w:ascii="微软雅黑" w:eastAsia="微软雅黑" w:hAnsi="微软雅黑" w:cs="Segoe UI Emoji" w:hint="eastAsia"/>
              </w:rPr>
              <w:t>年应收租金为：</w:t>
            </w:r>
          </w:p>
          <w:p w14:paraId="17F026F2" w14:textId="3AAC10BB" w:rsidR="00FB48C1" w:rsidRPr="0006007A" w:rsidRDefault="00FB48C1" w:rsidP="00FB48C1">
            <w:pPr>
              <w:rPr>
                <w:rFonts w:ascii="微软雅黑" w:eastAsia="微软雅黑" w:hAnsi="微软雅黑" w:cs="Segoe UI Emoji"/>
              </w:rPr>
            </w:pPr>
            <w:r>
              <w:rPr>
                <w:rFonts w:ascii="微软雅黑" w:eastAsia="微软雅黑" w:hAnsi="微软雅黑" w:cs="Segoe UI Emoji" w:hint="eastAsia"/>
              </w:rPr>
              <w:t>1</w:t>
            </w:r>
            <w:r>
              <w:rPr>
                <w:rFonts w:ascii="微软雅黑" w:eastAsia="微软雅黑" w:hAnsi="微软雅黑" w:cs="Segoe UI Emoji"/>
              </w:rPr>
              <w:t>000+1200</w:t>
            </w:r>
            <w:r w:rsidRPr="005F2A46">
              <w:rPr>
                <w:rFonts w:ascii="微软雅黑" w:eastAsia="微软雅黑" w:hAnsi="微软雅黑" w:hint="eastAsia"/>
              </w:rPr>
              <w:t>×</w:t>
            </w:r>
            <w:r w:rsidRPr="005F2A46">
              <w:rPr>
                <w:rFonts w:ascii="微软雅黑" w:eastAsia="微软雅黑" w:hAnsi="微软雅黑" w:cs="Segoe UI Emoji"/>
              </w:rPr>
              <w:t>61/92</w:t>
            </w:r>
          </w:p>
        </w:tc>
        <w:tc>
          <w:tcPr>
            <w:tcW w:w="710" w:type="dxa"/>
          </w:tcPr>
          <w:p w14:paraId="4632AAA6" w14:textId="44BF9671" w:rsidR="00FB48C1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否</w:t>
            </w:r>
          </w:p>
        </w:tc>
      </w:tr>
      <w:tr w:rsidR="00FB48C1" w:rsidRPr="005F2A46" w14:paraId="24AB5873" w14:textId="66C055CE" w:rsidTr="00FB48C1">
        <w:trPr>
          <w:trHeight w:val="276"/>
        </w:trPr>
        <w:tc>
          <w:tcPr>
            <w:tcW w:w="0" w:type="auto"/>
          </w:tcPr>
          <w:p w14:paraId="64E79E28" w14:textId="55881831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明年应收租金</w:t>
            </w:r>
          </w:p>
        </w:tc>
        <w:tc>
          <w:tcPr>
            <w:tcW w:w="0" w:type="auto"/>
          </w:tcPr>
          <w:p w14:paraId="7DFC3527" w14:textId="77777777" w:rsidR="00FB48C1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租金清单的付款截止日在明年的租金清单总金额总和，同样需要根据退租日期折算</w:t>
            </w:r>
          </w:p>
          <w:p w14:paraId="33480933" w14:textId="373FAC06" w:rsidR="004D083D" w:rsidRPr="005F2A46" w:rsidRDefault="004D083D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（同本年应收租金）</w:t>
            </w:r>
          </w:p>
        </w:tc>
        <w:tc>
          <w:tcPr>
            <w:tcW w:w="710" w:type="dxa"/>
          </w:tcPr>
          <w:p w14:paraId="7BA8B997" w14:textId="4265CF6F" w:rsidR="00FB48C1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37D1F971" w14:textId="12E4DC6E" w:rsidTr="00FB48C1">
        <w:trPr>
          <w:trHeight w:val="276"/>
        </w:trPr>
        <w:tc>
          <w:tcPr>
            <w:tcW w:w="0" w:type="auto"/>
          </w:tcPr>
          <w:p w14:paraId="34FB6EA0" w14:textId="2CC03B95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明年应确认租金收益</w:t>
            </w:r>
          </w:p>
        </w:tc>
        <w:tc>
          <w:tcPr>
            <w:tcW w:w="0" w:type="auto"/>
          </w:tcPr>
          <w:p w14:paraId="34E92FF3" w14:textId="77777777" w:rsidR="00FB48C1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租金清单中明年的那部分的（日租金×清单周期）的总和，同样需要根据退租日期折算</w:t>
            </w:r>
          </w:p>
          <w:p w14:paraId="2CCFB7FC" w14:textId="27F70E99" w:rsidR="004D083D" w:rsidRPr="00352A3A" w:rsidRDefault="004D083D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（同隶属当年合同金额）</w:t>
            </w:r>
          </w:p>
        </w:tc>
        <w:tc>
          <w:tcPr>
            <w:tcW w:w="710" w:type="dxa"/>
          </w:tcPr>
          <w:p w14:paraId="70E92420" w14:textId="56D3B229" w:rsidR="00FB48C1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58ED9A6A" w14:textId="3B1BDA5C" w:rsidTr="00FB48C1">
        <w:trPr>
          <w:trHeight w:val="659"/>
        </w:trPr>
        <w:tc>
          <w:tcPr>
            <w:tcW w:w="0" w:type="auto"/>
            <w:hideMark/>
          </w:tcPr>
          <w:p w14:paraId="5C6CE72D" w14:textId="0A8EDD55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退租日期</w:t>
            </w:r>
          </w:p>
        </w:tc>
        <w:tc>
          <w:tcPr>
            <w:tcW w:w="0" w:type="auto"/>
          </w:tcPr>
          <w:p w14:paraId="26213710" w14:textId="4845A86B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退租日期，没有则为“/”</w:t>
            </w:r>
          </w:p>
        </w:tc>
        <w:tc>
          <w:tcPr>
            <w:tcW w:w="710" w:type="dxa"/>
          </w:tcPr>
          <w:p w14:paraId="3694C347" w14:textId="1266AAC2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FB48C1" w:rsidRPr="005F2A46" w14:paraId="5C3F37AA" w14:textId="04145C0E" w:rsidTr="00FB48C1">
        <w:trPr>
          <w:trHeight w:val="276"/>
        </w:trPr>
        <w:tc>
          <w:tcPr>
            <w:tcW w:w="0" w:type="auto"/>
            <w:hideMark/>
          </w:tcPr>
          <w:p w14:paraId="2E49B205" w14:textId="77777777" w:rsidR="00FB48C1" w:rsidRPr="005F2A46" w:rsidRDefault="00FB48C1" w:rsidP="00FB48C1">
            <w:pPr>
              <w:rPr>
                <w:rFonts w:ascii="微软雅黑" w:eastAsia="微软雅黑" w:hAnsi="微软雅黑"/>
                <w:b/>
                <w:bCs/>
              </w:rPr>
            </w:pPr>
            <w:r w:rsidRPr="005F2A46">
              <w:rPr>
                <w:rFonts w:ascii="微软雅黑" w:eastAsia="微软雅黑" w:hAnsi="微软雅黑" w:hint="eastAsia"/>
                <w:b/>
                <w:bCs/>
              </w:rPr>
              <w:t>退</w:t>
            </w:r>
            <w:proofErr w:type="gramStart"/>
            <w:r w:rsidRPr="005F2A46">
              <w:rPr>
                <w:rFonts w:ascii="微软雅黑" w:eastAsia="微软雅黑" w:hAnsi="微软雅黑" w:hint="eastAsia"/>
                <w:b/>
                <w:bCs/>
              </w:rPr>
              <w:t>租原因</w:t>
            </w:r>
            <w:proofErr w:type="gramEnd"/>
          </w:p>
        </w:tc>
        <w:tc>
          <w:tcPr>
            <w:tcW w:w="0" w:type="auto"/>
          </w:tcPr>
          <w:p w14:paraId="2F1E0858" w14:textId="3E96AC13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 w:rsidRPr="005F2A46">
              <w:rPr>
                <w:rFonts w:ascii="微软雅黑" w:eastAsia="微软雅黑" w:hAnsi="微软雅黑" w:hint="eastAsia"/>
              </w:rPr>
              <w:t>合同退</w:t>
            </w:r>
            <w:proofErr w:type="gramStart"/>
            <w:r w:rsidRPr="005F2A46">
              <w:rPr>
                <w:rFonts w:ascii="微软雅黑" w:eastAsia="微软雅黑" w:hAnsi="微软雅黑" w:hint="eastAsia"/>
              </w:rPr>
              <w:t>租信息</w:t>
            </w:r>
            <w:proofErr w:type="gramEnd"/>
            <w:r w:rsidRPr="005F2A46">
              <w:rPr>
                <w:rFonts w:ascii="微软雅黑" w:eastAsia="微软雅黑" w:hAnsi="微软雅黑" w:hint="eastAsia"/>
              </w:rPr>
              <w:t>中的退租原因，没有则为“/”</w:t>
            </w:r>
          </w:p>
        </w:tc>
        <w:tc>
          <w:tcPr>
            <w:tcW w:w="710" w:type="dxa"/>
          </w:tcPr>
          <w:p w14:paraId="1C1C2FB9" w14:textId="07B1A27B" w:rsidR="00FB48C1" w:rsidRPr="005F2A46" w:rsidRDefault="00FB48C1" w:rsidP="00FB48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bookmarkEnd w:id="40"/>
    </w:tbl>
    <w:p w14:paraId="110179EF" w14:textId="00AF87FD" w:rsidR="00724897" w:rsidRDefault="00724897" w:rsidP="00724897"/>
    <w:p w14:paraId="6900B74B" w14:textId="5B84B5E7" w:rsidR="00724897" w:rsidRDefault="00724897" w:rsidP="00724897"/>
    <w:sectPr w:rsidR="0072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许晓云" w:date="2022-02-21T15:33:00Z" w:initials="Xu">
    <w:p w14:paraId="459BDF22" w14:textId="77777777" w:rsidR="002837A3" w:rsidRPr="00231BB3" w:rsidRDefault="002837A3" w:rsidP="002837A3">
      <w:pPr>
        <w:pStyle w:val="af0"/>
        <w:rPr>
          <w:rFonts w:asciiTheme="minorEastAsia" w:eastAsiaTheme="minorEastAsia" w:hAnsiTheme="minorEastAsia"/>
        </w:rPr>
      </w:pPr>
      <w:r>
        <w:rPr>
          <w:rStyle w:val="af"/>
        </w:rPr>
        <w:annotationRef/>
      </w:r>
      <w:r w:rsidRPr="00231BB3">
        <w:rPr>
          <w:rFonts w:asciiTheme="minorEastAsia" w:eastAsiaTheme="minorEastAsia" w:hAnsiTheme="minorEastAsia"/>
        </w:rPr>
        <w:t>y1</w:t>
      </w:r>
      <w:r w:rsidRPr="00231BB3">
        <w:rPr>
          <w:rFonts w:asciiTheme="minorEastAsia" w:eastAsiaTheme="minorEastAsia" w:hAnsiTheme="minorEastAsia" w:hint="eastAsia"/>
        </w:rPr>
        <w:t>与云平台已有的实时出租率指标计算口径一致，该公式是否准确？</w:t>
      </w:r>
    </w:p>
  </w:comment>
  <w:comment w:id="26" w:author="sally" w:date="2022-02-21T16:12:00Z" w:initials="s">
    <w:p w14:paraId="07CBFF16" w14:textId="77777777" w:rsidR="002837A3" w:rsidRDefault="002837A3" w:rsidP="002837A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是的</w:t>
      </w:r>
    </w:p>
  </w:comment>
  <w:comment w:id="27" w:author="许晓云" w:date="2022-02-21T15:58:00Z" w:initials="Xu">
    <w:p w14:paraId="38059967" w14:textId="77777777" w:rsidR="002837A3" w:rsidRDefault="002837A3" w:rsidP="002837A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免租期不算</w:t>
      </w:r>
      <w:proofErr w:type="gramStart"/>
      <w:r>
        <w:rPr>
          <w:rFonts w:hint="eastAsia"/>
        </w:rPr>
        <w:t>入分子</w:t>
      </w:r>
      <w:proofErr w:type="gramEnd"/>
      <w:r>
        <w:rPr>
          <w:rFonts w:hint="eastAsia"/>
        </w:rPr>
        <w:t>的</w:t>
      </w:r>
      <w:r w:rsidRPr="008E20FC">
        <w:rPr>
          <w:rFonts w:hint="eastAsia"/>
        </w:rPr>
        <w:t>“</w:t>
      </w:r>
      <w:r w:rsidRPr="004836E4">
        <w:rPr>
          <w:rFonts w:hint="eastAsia"/>
        </w:rPr>
        <w:t>出租天数</w:t>
      </w:r>
      <w:r>
        <w:rPr>
          <w:rFonts w:hint="eastAsia"/>
        </w:rPr>
        <w:t>”内。</w:t>
      </w:r>
    </w:p>
  </w:comment>
  <w:comment w:id="28" w:author="sally" w:date="2022-02-21T16:13:00Z" w:initials="s">
    <w:p w14:paraId="49DAD6EA" w14:textId="77777777" w:rsidR="002837A3" w:rsidRPr="00FE113C" w:rsidRDefault="002837A3" w:rsidP="002837A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是的</w:t>
      </w:r>
    </w:p>
  </w:comment>
  <w:comment w:id="29" w:author="许晓云" w:date="2022-02-21T15:56:00Z" w:initials="Xu">
    <w:p w14:paraId="6B73A852" w14:textId="77777777" w:rsidR="002837A3" w:rsidRDefault="002837A3" w:rsidP="002837A3">
      <w:pPr>
        <w:pStyle w:val="af0"/>
      </w:pPr>
      <w:r>
        <w:rPr>
          <w:rStyle w:val="af"/>
        </w:rPr>
        <w:annotationRef/>
      </w:r>
      <w:proofErr w:type="gramStart"/>
      <w:r>
        <w:rPr>
          <w:rFonts w:hint="eastAsia"/>
        </w:rPr>
        <w:t>如遇免租期</w:t>
      </w:r>
      <w:proofErr w:type="gramEnd"/>
      <w:r>
        <w:rPr>
          <w:rFonts w:hint="eastAsia"/>
        </w:rPr>
        <w:t>，则按“第一期租金单价</w:t>
      </w:r>
      <w:r>
        <w:rPr>
          <w:rFonts w:hint="eastAsia"/>
        </w:rPr>
        <w:t>*</w:t>
      </w:r>
      <w:r>
        <w:rPr>
          <w:rFonts w:hint="eastAsia"/>
        </w:rPr>
        <w:t>房源面积</w:t>
      </w:r>
      <w:r>
        <w:rPr>
          <w:rFonts w:hint="eastAsia"/>
        </w:rPr>
        <w:t>*</w:t>
      </w:r>
      <w:r>
        <w:rPr>
          <w:rFonts w:hint="eastAsia"/>
        </w:rPr>
        <w:t>免租期与选定周期的重复天数”计算。</w:t>
      </w:r>
    </w:p>
  </w:comment>
  <w:comment w:id="30" w:author="sally" w:date="2022-02-21T16:13:00Z" w:initials="s">
    <w:p w14:paraId="4F0D3F69" w14:textId="77777777" w:rsidR="002837A3" w:rsidRDefault="002837A3" w:rsidP="002837A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是的</w:t>
      </w:r>
    </w:p>
  </w:comment>
  <w:comment w:id="32" w:author="许晓云" w:date="2022-02-21T15:54:00Z" w:initials="Xu">
    <w:p w14:paraId="4A466F18" w14:textId="77777777" w:rsidR="002837A3" w:rsidRDefault="002837A3" w:rsidP="002837A3">
      <w:pPr>
        <w:pStyle w:val="af0"/>
      </w:pPr>
      <w:r>
        <w:rPr>
          <w:rStyle w:val="af"/>
        </w:rPr>
        <w:annotationRef/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与出租率折现图挂钩，点击折线图中的某个数据点后可跳转至对应的项目面积明细表。</w:t>
      </w:r>
    </w:p>
  </w:comment>
  <w:comment w:id="33" w:author="sally" w:date="2022-02-21T16:27:00Z" w:initials="s">
    <w:p w14:paraId="0B20BE4B" w14:textId="77777777" w:rsidR="002837A3" w:rsidRDefault="002837A3" w:rsidP="002837A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好的，需求说明加在出租率那边了</w:t>
      </w:r>
    </w:p>
  </w:comment>
  <w:comment w:id="41" w:author="许晓云" w:date="2022-02-21T15:35:00Z" w:initials="Xu">
    <w:p w14:paraId="0E793FB2" w14:textId="77777777" w:rsidR="00EC7E50" w:rsidRDefault="00EC7E50" w:rsidP="00EC7E50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能否举例说明“当前无此房源”的情况？</w:t>
      </w:r>
    </w:p>
  </w:comment>
  <w:comment w:id="42" w:author="sally" w:date="2022-02-21T16:03:00Z" w:initials="s">
    <w:p w14:paraId="5C8D3C3F" w14:textId="77777777" w:rsidR="00EC7E50" w:rsidRPr="00E370EC" w:rsidRDefault="00EC7E50" w:rsidP="00EC7E50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有可能房源被删除了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9BDF22" w15:done="0"/>
  <w15:commentEx w15:paraId="07CBFF16" w15:paraIdParent="459BDF22" w15:done="0"/>
  <w15:commentEx w15:paraId="38059967" w15:done="0"/>
  <w15:commentEx w15:paraId="49DAD6EA" w15:paraIdParent="38059967" w15:done="0"/>
  <w15:commentEx w15:paraId="6B73A852" w15:done="0"/>
  <w15:commentEx w15:paraId="4F0D3F69" w15:paraIdParent="6B73A852" w15:done="0"/>
  <w15:commentEx w15:paraId="4A466F18" w15:done="0"/>
  <w15:commentEx w15:paraId="0B20BE4B" w15:paraIdParent="4A466F18" w15:done="0"/>
  <w15:commentEx w15:paraId="0E793FB2" w15:done="0"/>
  <w15:commentEx w15:paraId="5C8D3C3F" w15:paraIdParent="0E793F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E35B7" w16cex:dateUtc="2022-02-21T07:33:00Z"/>
  <w16cex:commentExtensible w16cex:durableId="25BE3866" w16cex:dateUtc="2022-02-21T08:12:00Z"/>
  <w16cex:commentExtensible w16cex:durableId="25BE35B8" w16cex:dateUtc="2022-02-21T07:58:00Z"/>
  <w16cex:commentExtensible w16cex:durableId="25BE38AB" w16cex:dateUtc="2022-02-21T08:13:00Z"/>
  <w16cex:commentExtensible w16cex:durableId="25BE35BA" w16cex:dateUtc="2022-02-21T07:56:00Z"/>
  <w16cex:commentExtensible w16cex:durableId="25BE38C0" w16cex:dateUtc="2022-02-21T08:13:00Z"/>
  <w16cex:commentExtensible w16cex:durableId="25BE35BB" w16cex:dateUtc="2022-02-21T07:54:00Z"/>
  <w16cex:commentExtensible w16cex:durableId="25BE3BFD" w16cex:dateUtc="2022-02-21T08:27:00Z"/>
  <w16cex:commentExtensible w16cex:durableId="25BE35B4" w16cex:dateUtc="2022-02-21T07:35:00Z"/>
  <w16cex:commentExtensible w16cex:durableId="25BE3648" w16cex:dateUtc="2022-02-21T0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9BDF22" w16cid:durableId="25BE35B7"/>
  <w16cid:commentId w16cid:paraId="07CBFF16" w16cid:durableId="25BE3866"/>
  <w16cid:commentId w16cid:paraId="38059967" w16cid:durableId="25BE35B8"/>
  <w16cid:commentId w16cid:paraId="49DAD6EA" w16cid:durableId="25BE38AB"/>
  <w16cid:commentId w16cid:paraId="6B73A852" w16cid:durableId="25BE35BA"/>
  <w16cid:commentId w16cid:paraId="4F0D3F69" w16cid:durableId="25BE38C0"/>
  <w16cid:commentId w16cid:paraId="4A466F18" w16cid:durableId="25BE35BB"/>
  <w16cid:commentId w16cid:paraId="0B20BE4B" w16cid:durableId="25BE3BFD"/>
  <w16cid:commentId w16cid:paraId="0E793FB2" w16cid:durableId="25BE35B4"/>
  <w16cid:commentId w16cid:paraId="5C8D3C3F" w16cid:durableId="25BE36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EE2CA" w14:textId="77777777" w:rsidR="004C59A4" w:rsidRDefault="004C59A4" w:rsidP="00497205">
      <w:r>
        <w:separator/>
      </w:r>
    </w:p>
  </w:endnote>
  <w:endnote w:type="continuationSeparator" w:id="0">
    <w:p w14:paraId="49BE6FD4" w14:textId="77777777" w:rsidR="004C59A4" w:rsidRDefault="004C59A4" w:rsidP="00497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07085"/>
      <w:docPartObj>
        <w:docPartGallery w:val="Page Numbers (Bottom of Page)"/>
        <w:docPartUnique/>
      </w:docPartObj>
    </w:sdtPr>
    <w:sdtEndPr/>
    <w:sdtContent>
      <w:p w14:paraId="7F3FFF57" w14:textId="4F491298" w:rsidR="00FC3F49" w:rsidRDefault="00FC3F4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BB3" w:rsidRPr="00231BB3">
          <w:rPr>
            <w:noProof/>
            <w:lang w:val="zh-CN"/>
          </w:rPr>
          <w:t>10</w:t>
        </w:r>
        <w:r>
          <w:fldChar w:fldCharType="end"/>
        </w:r>
      </w:p>
    </w:sdtContent>
  </w:sdt>
  <w:p w14:paraId="5533AE15" w14:textId="77777777" w:rsidR="00FC3F49" w:rsidRDefault="00FC3F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47402" w14:textId="77777777" w:rsidR="004C59A4" w:rsidRDefault="004C59A4" w:rsidP="00497205">
      <w:r>
        <w:separator/>
      </w:r>
    </w:p>
  </w:footnote>
  <w:footnote w:type="continuationSeparator" w:id="0">
    <w:p w14:paraId="12DCA647" w14:textId="77777777" w:rsidR="004C59A4" w:rsidRDefault="004C59A4" w:rsidP="00497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4AC4E" w14:textId="77777777" w:rsidR="00FC3F49" w:rsidRDefault="00FC3F49" w:rsidP="00FC3F49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1C754" w14:textId="77777777" w:rsidR="00FC3F49" w:rsidRDefault="00FC3F49" w:rsidP="00FC3F4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6C43"/>
    <w:multiLevelType w:val="hybridMultilevel"/>
    <w:tmpl w:val="41A81CD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F9751F1"/>
    <w:multiLevelType w:val="multilevel"/>
    <w:tmpl w:val="C6D8EC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420" w:hanging="4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50627B"/>
    <w:multiLevelType w:val="hybridMultilevel"/>
    <w:tmpl w:val="ABC8A0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757250"/>
    <w:multiLevelType w:val="hybridMultilevel"/>
    <w:tmpl w:val="6B168AB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4635D1D"/>
    <w:multiLevelType w:val="hybridMultilevel"/>
    <w:tmpl w:val="9996939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0969C2"/>
    <w:multiLevelType w:val="hybridMultilevel"/>
    <w:tmpl w:val="23B09B4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5A37B3"/>
    <w:multiLevelType w:val="hybridMultilevel"/>
    <w:tmpl w:val="335CA0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6E614B"/>
    <w:multiLevelType w:val="hybridMultilevel"/>
    <w:tmpl w:val="3BCED8B4"/>
    <w:lvl w:ilvl="0" w:tplc="C9EAC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E707F0"/>
    <w:multiLevelType w:val="hybridMultilevel"/>
    <w:tmpl w:val="3F54D0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7C8595C"/>
    <w:multiLevelType w:val="hybridMultilevel"/>
    <w:tmpl w:val="B32C4478"/>
    <w:lvl w:ilvl="0" w:tplc="0409000F">
      <w:start w:val="1"/>
      <w:numFmt w:val="decimal"/>
      <w:lvlText w:val="%1.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27F069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8061F55"/>
    <w:multiLevelType w:val="hybridMultilevel"/>
    <w:tmpl w:val="7D0481DC"/>
    <w:lvl w:ilvl="0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2" w15:restartNumberingAfterBreak="0">
    <w:nsid w:val="29EC05A9"/>
    <w:multiLevelType w:val="hybridMultilevel"/>
    <w:tmpl w:val="B3763FF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301E18FE"/>
    <w:multiLevelType w:val="hybridMultilevel"/>
    <w:tmpl w:val="186894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0670D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0DA4642"/>
    <w:multiLevelType w:val="hybridMultilevel"/>
    <w:tmpl w:val="2C3C8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2C02A39"/>
    <w:multiLevelType w:val="multilevel"/>
    <w:tmpl w:val="798A7C4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3CF5D05"/>
    <w:multiLevelType w:val="hybridMultilevel"/>
    <w:tmpl w:val="95ECE6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3166A7"/>
    <w:multiLevelType w:val="hybridMultilevel"/>
    <w:tmpl w:val="AADC5A1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9610112"/>
    <w:multiLevelType w:val="hybridMultilevel"/>
    <w:tmpl w:val="9996939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C465CC"/>
    <w:multiLevelType w:val="hybridMultilevel"/>
    <w:tmpl w:val="0FB2A5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D1E7998"/>
    <w:multiLevelType w:val="hybridMultilevel"/>
    <w:tmpl w:val="400A43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424064FD"/>
    <w:multiLevelType w:val="hybridMultilevel"/>
    <w:tmpl w:val="248C7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327024F"/>
    <w:multiLevelType w:val="hybridMultilevel"/>
    <w:tmpl w:val="23B09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AB06F2"/>
    <w:multiLevelType w:val="hybridMultilevel"/>
    <w:tmpl w:val="35E6478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48663BE5"/>
    <w:multiLevelType w:val="hybridMultilevel"/>
    <w:tmpl w:val="FBA46A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5A07F27"/>
    <w:multiLevelType w:val="hybridMultilevel"/>
    <w:tmpl w:val="B5FACFD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68915459"/>
    <w:multiLevelType w:val="hybridMultilevel"/>
    <w:tmpl w:val="2954CD7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BA27CDD"/>
    <w:multiLevelType w:val="hybridMultilevel"/>
    <w:tmpl w:val="FB8A6D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788F46F0"/>
    <w:multiLevelType w:val="hybridMultilevel"/>
    <w:tmpl w:val="3BCED8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8A7C45"/>
    <w:multiLevelType w:val="multilevel"/>
    <w:tmpl w:val="798A7C4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A1B4258"/>
    <w:multiLevelType w:val="multilevel"/>
    <w:tmpl w:val="798A7C4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7B9D1B50"/>
    <w:multiLevelType w:val="hybridMultilevel"/>
    <w:tmpl w:val="155CEF20"/>
    <w:lvl w:ilvl="0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3" w15:restartNumberingAfterBreak="0">
    <w:nsid w:val="7CC326A7"/>
    <w:multiLevelType w:val="hybridMultilevel"/>
    <w:tmpl w:val="FCB2E5A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4" w15:restartNumberingAfterBreak="0">
    <w:nsid w:val="7F92574D"/>
    <w:multiLevelType w:val="hybridMultilevel"/>
    <w:tmpl w:val="C480021C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16"/>
  </w:num>
  <w:num w:numId="4">
    <w:abstractNumId w:val="0"/>
  </w:num>
  <w:num w:numId="5">
    <w:abstractNumId w:val="11"/>
  </w:num>
  <w:num w:numId="6">
    <w:abstractNumId w:val="33"/>
  </w:num>
  <w:num w:numId="7">
    <w:abstractNumId w:val="32"/>
  </w:num>
  <w:num w:numId="8">
    <w:abstractNumId w:val="12"/>
  </w:num>
  <w:num w:numId="9">
    <w:abstractNumId w:val="13"/>
  </w:num>
  <w:num w:numId="10">
    <w:abstractNumId w:val="22"/>
  </w:num>
  <w:num w:numId="11">
    <w:abstractNumId w:val="27"/>
  </w:num>
  <w:num w:numId="12">
    <w:abstractNumId w:val="9"/>
  </w:num>
  <w:num w:numId="13">
    <w:abstractNumId w:val="10"/>
  </w:num>
  <w:num w:numId="14">
    <w:abstractNumId w:val="6"/>
  </w:num>
  <w:num w:numId="15">
    <w:abstractNumId w:val="23"/>
  </w:num>
  <w:num w:numId="16">
    <w:abstractNumId w:val="2"/>
  </w:num>
  <w:num w:numId="17">
    <w:abstractNumId w:val="15"/>
  </w:num>
  <w:num w:numId="18">
    <w:abstractNumId w:val="4"/>
  </w:num>
  <w:num w:numId="19">
    <w:abstractNumId w:val="20"/>
  </w:num>
  <w:num w:numId="20">
    <w:abstractNumId w:val="18"/>
  </w:num>
  <w:num w:numId="21">
    <w:abstractNumId w:val="24"/>
  </w:num>
  <w:num w:numId="22">
    <w:abstractNumId w:val="28"/>
  </w:num>
  <w:num w:numId="23">
    <w:abstractNumId w:val="26"/>
  </w:num>
  <w:num w:numId="24">
    <w:abstractNumId w:val="25"/>
  </w:num>
  <w:num w:numId="25">
    <w:abstractNumId w:val="8"/>
  </w:num>
  <w:num w:numId="26">
    <w:abstractNumId w:val="21"/>
  </w:num>
  <w:num w:numId="27">
    <w:abstractNumId w:val="7"/>
  </w:num>
  <w:num w:numId="28">
    <w:abstractNumId w:val="3"/>
  </w:num>
  <w:num w:numId="29">
    <w:abstractNumId w:val="29"/>
  </w:num>
  <w:num w:numId="30">
    <w:abstractNumId w:val="5"/>
  </w:num>
  <w:num w:numId="31">
    <w:abstractNumId w:val="17"/>
  </w:num>
  <w:num w:numId="32">
    <w:abstractNumId w:val="14"/>
  </w:num>
  <w:num w:numId="33">
    <w:abstractNumId w:val="31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"/>
  </w:num>
  <w:num w:numId="40">
    <w:abstractNumId w:val="19"/>
  </w:num>
  <w:num w:numId="41">
    <w:abstractNumId w:val="34"/>
  </w:num>
  <w:num w:numId="42">
    <w:abstractNumId w:val="10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许晓云">
    <w15:presenceInfo w15:providerId="None" w15:userId="许晓云"/>
  </w15:person>
  <w15:person w15:author="sally">
    <w15:presenceInfo w15:providerId="None" w15:userId="sall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45"/>
    <w:rsid w:val="00002CAA"/>
    <w:rsid w:val="0000615A"/>
    <w:rsid w:val="00007132"/>
    <w:rsid w:val="0001258D"/>
    <w:rsid w:val="000209A9"/>
    <w:rsid w:val="000221B0"/>
    <w:rsid w:val="00025D4B"/>
    <w:rsid w:val="00027782"/>
    <w:rsid w:val="00027997"/>
    <w:rsid w:val="00027EE0"/>
    <w:rsid w:val="0003158C"/>
    <w:rsid w:val="000375E2"/>
    <w:rsid w:val="0003785A"/>
    <w:rsid w:val="00045F83"/>
    <w:rsid w:val="000469E2"/>
    <w:rsid w:val="0005145C"/>
    <w:rsid w:val="00052DF0"/>
    <w:rsid w:val="0006007A"/>
    <w:rsid w:val="00060F6A"/>
    <w:rsid w:val="0006141D"/>
    <w:rsid w:val="00070A00"/>
    <w:rsid w:val="00072305"/>
    <w:rsid w:val="00073856"/>
    <w:rsid w:val="00093020"/>
    <w:rsid w:val="00095A5D"/>
    <w:rsid w:val="00097B71"/>
    <w:rsid w:val="000A6799"/>
    <w:rsid w:val="000A6837"/>
    <w:rsid w:val="000B7DAD"/>
    <w:rsid w:val="000C0FF8"/>
    <w:rsid w:val="000C2A6E"/>
    <w:rsid w:val="000C6637"/>
    <w:rsid w:val="000C7DB2"/>
    <w:rsid w:val="000D07CF"/>
    <w:rsid w:val="000D2B7B"/>
    <w:rsid w:val="000D7DAE"/>
    <w:rsid w:val="000E105D"/>
    <w:rsid w:val="000E196D"/>
    <w:rsid w:val="000E74C8"/>
    <w:rsid w:val="000E7E60"/>
    <w:rsid w:val="000F58A5"/>
    <w:rsid w:val="000F60FB"/>
    <w:rsid w:val="001001D6"/>
    <w:rsid w:val="001006C4"/>
    <w:rsid w:val="0010217C"/>
    <w:rsid w:val="001045C0"/>
    <w:rsid w:val="0011033D"/>
    <w:rsid w:val="0011263A"/>
    <w:rsid w:val="00126CF1"/>
    <w:rsid w:val="00126E06"/>
    <w:rsid w:val="00127F9B"/>
    <w:rsid w:val="001347BE"/>
    <w:rsid w:val="0013778C"/>
    <w:rsid w:val="001404EE"/>
    <w:rsid w:val="00141A30"/>
    <w:rsid w:val="00144480"/>
    <w:rsid w:val="00151E5F"/>
    <w:rsid w:val="001561C5"/>
    <w:rsid w:val="00156AA0"/>
    <w:rsid w:val="0015769F"/>
    <w:rsid w:val="0016114C"/>
    <w:rsid w:val="00163BAB"/>
    <w:rsid w:val="00171B12"/>
    <w:rsid w:val="00174A2C"/>
    <w:rsid w:val="001755BC"/>
    <w:rsid w:val="00185526"/>
    <w:rsid w:val="0018670F"/>
    <w:rsid w:val="00191A8C"/>
    <w:rsid w:val="00193709"/>
    <w:rsid w:val="001A0DFF"/>
    <w:rsid w:val="001A0E8E"/>
    <w:rsid w:val="001A3638"/>
    <w:rsid w:val="001C2341"/>
    <w:rsid w:val="001C2E28"/>
    <w:rsid w:val="001D1C84"/>
    <w:rsid w:val="001D3A73"/>
    <w:rsid w:val="001D4BAF"/>
    <w:rsid w:val="001E25FC"/>
    <w:rsid w:val="001E4B80"/>
    <w:rsid w:val="001F573C"/>
    <w:rsid w:val="00201488"/>
    <w:rsid w:val="00203F8B"/>
    <w:rsid w:val="0020463E"/>
    <w:rsid w:val="00212FBD"/>
    <w:rsid w:val="00222E9C"/>
    <w:rsid w:val="00223209"/>
    <w:rsid w:val="00231256"/>
    <w:rsid w:val="00231338"/>
    <w:rsid w:val="00231BB3"/>
    <w:rsid w:val="00231F9F"/>
    <w:rsid w:val="00232800"/>
    <w:rsid w:val="00232E46"/>
    <w:rsid w:val="00233F62"/>
    <w:rsid w:val="00236489"/>
    <w:rsid w:val="002368C4"/>
    <w:rsid w:val="00242838"/>
    <w:rsid w:val="002451C2"/>
    <w:rsid w:val="00246767"/>
    <w:rsid w:val="00247A82"/>
    <w:rsid w:val="00251328"/>
    <w:rsid w:val="00253BAC"/>
    <w:rsid w:val="00257862"/>
    <w:rsid w:val="00263D9C"/>
    <w:rsid w:val="002657BA"/>
    <w:rsid w:val="00272BB6"/>
    <w:rsid w:val="00272C6B"/>
    <w:rsid w:val="0028206D"/>
    <w:rsid w:val="002837A3"/>
    <w:rsid w:val="00284B28"/>
    <w:rsid w:val="00295AF6"/>
    <w:rsid w:val="00295D0A"/>
    <w:rsid w:val="002973F9"/>
    <w:rsid w:val="002A1E41"/>
    <w:rsid w:val="002A3DCF"/>
    <w:rsid w:val="002B01F0"/>
    <w:rsid w:val="002B0E80"/>
    <w:rsid w:val="002C550E"/>
    <w:rsid w:val="002D0ADB"/>
    <w:rsid w:val="002D78AE"/>
    <w:rsid w:val="002E3EDF"/>
    <w:rsid w:val="002E5616"/>
    <w:rsid w:val="002E7278"/>
    <w:rsid w:val="002F028D"/>
    <w:rsid w:val="002F25F9"/>
    <w:rsid w:val="002F40C7"/>
    <w:rsid w:val="002F7284"/>
    <w:rsid w:val="0030053A"/>
    <w:rsid w:val="00304BD1"/>
    <w:rsid w:val="0030691F"/>
    <w:rsid w:val="00311CB1"/>
    <w:rsid w:val="003127F1"/>
    <w:rsid w:val="00312DC8"/>
    <w:rsid w:val="00314A00"/>
    <w:rsid w:val="003160B1"/>
    <w:rsid w:val="00324514"/>
    <w:rsid w:val="00326975"/>
    <w:rsid w:val="003316B1"/>
    <w:rsid w:val="003324CF"/>
    <w:rsid w:val="00341CEE"/>
    <w:rsid w:val="00343377"/>
    <w:rsid w:val="003467BC"/>
    <w:rsid w:val="00352A3A"/>
    <w:rsid w:val="00361016"/>
    <w:rsid w:val="00361D90"/>
    <w:rsid w:val="0036383D"/>
    <w:rsid w:val="00374675"/>
    <w:rsid w:val="00380A90"/>
    <w:rsid w:val="003A3F86"/>
    <w:rsid w:val="003A50DF"/>
    <w:rsid w:val="003B0210"/>
    <w:rsid w:val="003B030E"/>
    <w:rsid w:val="003C6F90"/>
    <w:rsid w:val="003D01EE"/>
    <w:rsid w:val="003D49FE"/>
    <w:rsid w:val="003E2A5B"/>
    <w:rsid w:val="003E4426"/>
    <w:rsid w:val="003E58D3"/>
    <w:rsid w:val="003F7218"/>
    <w:rsid w:val="003F7AA7"/>
    <w:rsid w:val="00403E9D"/>
    <w:rsid w:val="00411EBC"/>
    <w:rsid w:val="004215B2"/>
    <w:rsid w:val="00422361"/>
    <w:rsid w:val="00424BE1"/>
    <w:rsid w:val="00425B32"/>
    <w:rsid w:val="00435E1F"/>
    <w:rsid w:val="00436175"/>
    <w:rsid w:val="00437437"/>
    <w:rsid w:val="00444EE4"/>
    <w:rsid w:val="00452AAA"/>
    <w:rsid w:val="00454882"/>
    <w:rsid w:val="00455494"/>
    <w:rsid w:val="004571B5"/>
    <w:rsid w:val="00462A77"/>
    <w:rsid w:val="00471044"/>
    <w:rsid w:val="004726A0"/>
    <w:rsid w:val="00475C4B"/>
    <w:rsid w:val="004836E4"/>
    <w:rsid w:val="0049514C"/>
    <w:rsid w:val="0049554C"/>
    <w:rsid w:val="004960C9"/>
    <w:rsid w:val="00497205"/>
    <w:rsid w:val="004A3090"/>
    <w:rsid w:val="004A4B9E"/>
    <w:rsid w:val="004A4EC7"/>
    <w:rsid w:val="004A6244"/>
    <w:rsid w:val="004B3545"/>
    <w:rsid w:val="004B3B7E"/>
    <w:rsid w:val="004B6BF7"/>
    <w:rsid w:val="004C0858"/>
    <w:rsid w:val="004C59A4"/>
    <w:rsid w:val="004D083D"/>
    <w:rsid w:val="004D14A7"/>
    <w:rsid w:val="004D5382"/>
    <w:rsid w:val="004E0696"/>
    <w:rsid w:val="004E2C5F"/>
    <w:rsid w:val="004F54E1"/>
    <w:rsid w:val="005015C2"/>
    <w:rsid w:val="00505F0C"/>
    <w:rsid w:val="0051554D"/>
    <w:rsid w:val="00525D24"/>
    <w:rsid w:val="00527BE9"/>
    <w:rsid w:val="00531907"/>
    <w:rsid w:val="00532638"/>
    <w:rsid w:val="005357FC"/>
    <w:rsid w:val="00536849"/>
    <w:rsid w:val="00547486"/>
    <w:rsid w:val="00547B54"/>
    <w:rsid w:val="0055254B"/>
    <w:rsid w:val="00555182"/>
    <w:rsid w:val="0056113A"/>
    <w:rsid w:val="005623F1"/>
    <w:rsid w:val="00564217"/>
    <w:rsid w:val="00566A71"/>
    <w:rsid w:val="00571EC2"/>
    <w:rsid w:val="005741AE"/>
    <w:rsid w:val="00576C7F"/>
    <w:rsid w:val="00577243"/>
    <w:rsid w:val="00582F16"/>
    <w:rsid w:val="005A066A"/>
    <w:rsid w:val="005A2BD0"/>
    <w:rsid w:val="005A371F"/>
    <w:rsid w:val="005A4DC3"/>
    <w:rsid w:val="005A5F0C"/>
    <w:rsid w:val="005B4A41"/>
    <w:rsid w:val="005C7912"/>
    <w:rsid w:val="005D522D"/>
    <w:rsid w:val="005F2A46"/>
    <w:rsid w:val="005F2F6B"/>
    <w:rsid w:val="005F5E5C"/>
    <w:rsid w:val="0060139F"/>
    <w:rsid w:val="006045CD"/>
    <w:rsid w:val="00604FD4"/>
    <w:rsid w:val="00605FD8"/>
    <w:rsid w:val="00606698"/>
    <w:rsid w:val="00610BD2"/>
    <w:rsid w:val="00622713"/>
    <w:rsid w:val="00622869"/>
    <w:rsid w:val="00623B0E"/>
    <w:rsid w:val="00625EB4"/>
    <w:rsid w:val="006330D0"/>
    <w:rsid w:val="00635ADB"/>
    <w:rsid w:val="00635EE3"/>
    <w:rsid w:val="00643A9C"/>
    <w:rsid w:val="00647C6C"/>
    <w:rsid w:val="00650601"/>
    <w:rsid w:val="00652995"/>
    <w:rsid w:val="0065300F"/>
    <w:rsid w:val="006562AA"/>
    <w:rsid w:val="00664D98"/>
    <w:rsid w:val="006657BB"/>
    <w:rsid w:val="006722F8"/>
    <w:rsid w:val="00672D8F"/>
    <w:rsid w:val="006740F3"/>
    <w:rsid w:val="00676040"/>
    <w:rsid w:val="00685FF9"/>
    <w:rsid w:val="00690CA6"/>
    <w:rsid w:val="006915CA"/>
    <w:rsid w:val="006A4BE3"/>
    <w:rsid w:val="006B70D2"/>
    <w:rsid w:val="006C15F5"/>
    <w:rsid w:val="006C5663"/>
    <w:rsid w:val="006D12E3"/>
    <w:rsid w:val="006E1E62"/>
    <w:rsid w:val="006E6093"/>
    <w:rsid w:val="006E71BA"/>
    <w:rsid w:val="006F1EB0"/>
    <w:rsid w:val="006F2633"/>
    <w:rsid w:val="0070052D"/>
    <w:rsid w:val="00702BFD"/>
    <w:rsid w:val="00706D2C"/>
    <w:rsid w:val="00707618"/>
    <w:rsid w:val="00707B15"/>
    <w:rsid w:val="007147FB"/>
    <w:rsid w:val="00722E17"/>
    <w:rsid w:val="007234D9"/>
    <w:rsid w:val="00724897"/>
    <w:rsid w:val="0072647F"/>
    <w:rsid w:val="00727DE4"/>
    <w:rsid w:val="007308A8"/>
    <w:rsid w:val="00734673"/>
    <w:rsid w:val="00735E89"/>
    <w:rsid w:val="007412DF"/>
    <w:rsid w:val="007430B7"/>
    <w:rsid w:val="0074759A"/>
    <w:rsid w:val="007506FB"/>
    <w:rsid w:val="00753F4C"/>
    <w:rsid w:val="0076230C"/>
    <w:rsid w:val="00766FD0"/>
    <w:rsid w:val="007671F5"/>
    <w:rsid w:val="00771BC4"/>
    <w:rsid w:val="00771C76"/>
    <w:rsid w:val="00781243"/>
    <w:rsid w:val="007850D6"/>
    <w:rsid w:val="007922A2"/>
    <w:rsid w:val="007947ED"/>
    <w:rsid w:val="00796291"/>
    <w:rsid w:val="007A2328"/>
    <w:rsid w:val="007A422E"/>
    <w:rsid w:val="007A5C84"/>
    <w:rsid w:val="007A67A3"/>
    <w:rsid w:val="007B37A1"/>
    <w:rsid w:val="007B6E8A"/>
    <w:rsid w:val="007C2F0F"/>
    <w:rsid w:val="007C7E53"/>
    <w:rsid w:val="007D00C4"/>
    <w:rsid w:val="007D2145"/>
    <w:rsid w:val="007D58D6"/>
    <w:rsid w:val="007D631B"/>
    <w:rsid w:val="007E32C4"/>
    <w:rsid w:val="007E7FB1"/>
    <w:rsid w:val="007F095A"/>
    <w:rsid w:val="007F3DAC"/>
    <w:rsid w:val="007F6476"/>
    <w:rsid w:val="00803CB5"/>
    <w:rsid w:val="00807F58"/>
    <w:rsid w:val="00813795"/>
    <w:rsid w:val="00814357"/>
    <w:rsid w:val="00820D09"/>
    <w:rsid w:val="00821D6D"/>
    <w:rsid w:val="00833988"/>
    <w:rsid w:val="00833E9F"/>
    <w:rsid w:val="008346C6"/>
    <w:rsid w:val="0083556C"/>
    <w:rsid w:val="00842C4A"/>
    <w:rsid w:val="0084395B"/>
    <w:rsid w:val="0085152E"/>
    <w:rsid w:val="0085246B"/>
    <w:rsid w:val="00853401"/>
    <w:rsid w:val="00856D3F"/>
    <w:rsid w:val="0085775E"/>
    <w:rsid w:val="00861871"/>
    <w:rsid w:val="00867915"/>
    <w:rsid w:val="0087049D"/>
    <w:rsid w:val="0087111F"/>
    <w:rsid w:val="00874928"/>
    <w:rsid w:val="008765C2"/>
    <w:rsid w:val="008810E1"/>
    <w:rsid w:val="00884996"/>
    <w:rsid w:val="008851BF"/>
    <w:rsid w:val="0088677F"/>
    <w:rsid w:val="00894AA3"/>
    <w:rsid w:val="0089727E"/>
    <w:rsid w:val="008A06A4"/>
    <w:rsid w:val="008A1D25"/>
    <w:rsid w:val="008A375E"/>
    <w:rsid w:val="008A5CCB"/>
    <w:rsid w:val="008B429A"/>
    <w:rsid w:val="008B4AB8"/>
    <w:rsid w:val="008C1293"/>
    <w:rsid w:val="008C2DB1"/>
    <w:rsid w:val="008C34D2"/>
    <w:rsid w:val="008E20FC"/>
    <w:rsid w:val="008E43AD"/>
    <w:rsid w:val="008E64C5"/>
    <w:rsid w:val="0090237A"/>
    <w:rsid w:val="0091116D"/>
    <w:rsid w:val="009157A9"/>
    <w:rsid w:val="00916E9F"/>
    <w:rsid w:val="00921A92"/>
    <w:rsid w:val="00931A90"/>
    <w:rsid w:val="00940E8D"/>
    <w:rsid w:val="0094290D"/>
    <w:rsid w:val="00942ABE"/>
    <w:rsid w:val="00947A46"/>
    <w:rsid w:val="009522B6"/>
    <w:rsid w:val="009536FA"/>
    <w:rsid w:val="0095412C"/>
    <w:rsid w:val="00956703"/>
    <w:rsid w:val="00957347"/>
    <w:rsid w:val="00957800"/>
    <w:rsid w:val="00957FA5"/>
    <w:rsid w:val="0096063F"/>
    <w:rsid w:val="0096091A"/>
    <w:rsid w:val="00961303"/>
    <w:rsid w:val="0096253B"/>
    <w:rsid w:val="009727FC"/>
    <w:rsid w:val="00972BBA"/>
    <w:rsid w:val="0097307E"/>
    <w:rsid w:val="00990DED"/>
    <w:rsid w:val="009932D6"/>
    <w:rsid w:val="00994705"/>
    <w:rsid w:val="009A25FB"/>
    <w:rsid w:val="009A5165"/>
    <w:rsid w:val="009A6D8B"/>
    <w:rsid w:val="009B2B96"/>
    <w:rsid w:val="009B50DD"/>
    <w:rsid w:val="009C6662"/>
    <w:rsid w:val="009C71D5"/>
    <w:rsid w:val="009C7401"/>
    <w:rsid w:val="009D3FE0"/>
    <w:rsid w:val="009E6411"/>
    <w:rsid w:val="009E68F4"/>
    <w:rsid w:val="009E6EB6"/>
    <w:rsid w:val="009F0EF0"/>
    <w:rsid w:val="009F554B"/>
    <w:rsid w:val="00A03C63"/>
    <w:rsid w:val="00A07855"/>
    <w:rsid w:val="00A07D49"/>
    <w:rsid w:val="00A10F9B"/>
    <w:rsid w:val="00A11BA6"/>
    <w:rsid w:val="00A121ED"/>
    <w:rsid w:val="00A12D00"/>
    <w:rsid w:val="00A13A3D"/>
    <w:rsid w:val="00A145AB"/>
    <w:rsid w:val="00A15370"/>
    <w:rsid w:val="00A25640"/>
    <w:rsid w:val="00A25C12"/>
    <w:rsid w:val="00A25D2A"/>
    <w:rsid w:val="00A309EA"/>
    <w:rsid w:val="00A3177B"/>
    <w:rsid w:val="00A33875"/>
    <w:rsid w:val="00A34803"/>
    <w:rsid w:val="00A353FC"/>
    <w:rsid w:val="00A402CB"/>
    <w:rsid w:val="00A42AFB"/>
    <w:rsid w:val="00A44D76"/>
    <w:rsid w:val="00A5282B"/>
    <w:rsid w:val="00A56739"/>
    <w:rsid w:val="00A57B39"/>
    <w:rsid w:val="00A6131B"/>
    <w:rsid w:val="00A641CF"/>
    <w:rsid w:val="00A67455"/>
    <w:rsid w:val="00A73694"/>
    <w:rsid w:val="00A81AE2"/>
    <w:rsid w:val="00A82417"/>
    <w:rsid w:val="00A844E4"/>
    <w:rsid w:val="00A860CC"/>
    <w:rsid w:val="00A87236"/>
    <w:rsid w:val="00A923BB"/>
    <w:rsid w:val="00A96603"/>
    <w:rsid w:val="00AB2B76"/>
    <w:rsid w:val="00AB34D9"/>
    <w:rsid w:val="00AB5897"/>
    <w:rsid w:val="00AC0151"/>
    <w:rsid w:val="00AC1912"/>
    <w:rsid w:val="00AC64DF"/>
    <w:rsid w:val="00AD0DF5"/>
    <w:rsid w:val="00AD1840"/>
    <w:rsid w:val="00AD6A41"/>
    <w:rsid w:val="00AE2613"/>
    <w:rsid w:val="00AE76D1"/>
    <w:rsid w:val="00AF09DF"/>
    <w:rsid w:val="00AF6D8E"/>
    <w:rsid w:val="00B0144E"/>
    <w:rsid w:val="00B0519E"/>
    <w:rsid w:val="00B102DB"/>
    <w:rsid w:val="00B16996"/>
    <w:rsid w:val="00B17E75"/>
    <w:rsid w:val="00B21452"/>
    <w:rsid w:val="00B2600B"/>
    <w:rsid w:val="00B26967"/>
    <w:rsid w:val="00B2748F"/>
    <w:rsid w:val="00B30C0F"/>
    <w:rsid w:val="00B32950"/>
    <w:rsid w:val="00B33D54"/>
    <w:rsid w:val="00B366ED"/>
    <w:rsid w:val="00B4162E"/>
    <w:rsid w:val="00B44A3F"/>
    <w:rsid w:val="00B44F07"/>
    <w:rsid w:val="00B53471"/>
    <w:rsid w:val="00B578BC"/>
    <w:rsid w:val="00B6154B"/>
    <w:rsid w:val="00B65755"/>
    <w:rsid w:val="00B67DB7"/>
    <w:rsid w:val="00B7772D"/>
    <w:rsid w:val="00B80776"/>
    <w:rsid w:val="00B80823"/>
    <w:rsid w:val="00B82AE7"/>
    <w:rsid w:val="00B90E98"/>
    <w:rsid w:val="00B92C69"/>
    <w:rsid w:val="00B9325D"/>
    <w:rsid w:val="00B9352D"/>
    <w:rsid w:val="00B94AA9"/>
    <w:rsid w:val="00BA19C1"/>
    <w:rsid w:val="00BA506C"/>
    <w:rsid w:val="00BB299B"/>
    <w:rsid w:val="00BB36E9"/>
    <w:rsid w:val="00BB44D6"/>
    <w:rsid w:val="00BB7022"/>
    <w:rsid w:val="00BB7DCF"/>
    <w:rsid w:val="00BC0BB4"/>
    <w:rsid w:val="00BC0DB5"/>
    <w:rsid w:val="00BC5694"/>
    <w:rsid w:val="00BD28E8"/>
    <w:rsid w:val="00BD4B1A"/>
    <w:rsid w:val="00BD63AF"/>
    <w:rsid w:val="00BE27CA"/>
    <w:rsid w:val="00C127F2"/>
    <w:rsid w:val="00C14D69"/>
    <w:rsid w:val="00C15A65"/>
    <w:rsid w:val="00C23604"/>
    <w:rsid w:val="00C279C0"/>
    <w:rsid w:val="00C32B5C"/>
    <w:rsid w:val="00C33467"/>
    <w:rsid w:val="00C41B97"/>
    <w:rsid w:val="00C43927"/>
    <w:rsid w:val="00C53198"/>
    <w:rsid w:val="00C53C25"/>
    <w:rsid w:val="00C6174F"/>
    <w:rsid w:val="00C62C41"/>
    <w:rsid w:val="00C66BF3"/>
    <w:rsid w:val="00C70D4C"/>
    <w:rsid w:val="00C762FE"/>
    <w:rsid w:val="00C837D1"/>
    <w:rsid w:val="00C83919"/>
    <w:rsid w:val="00C90B18"/>
    <w:rsid w:val="00C90B6C"/>
    <w:rsid w:val="00C950B5"/>
    <w:rsid w:val="00CA1E64"/>
    <w:rsid w:val="00CA3944"/>
    <w:rsid w:val="00CA4A6F"/>
    <w:rsid w:val="00CA654A"/>
    <w:rsid w:val="00CB4D4F"/>
    <w:rsid w:val="00CC019C"/>
    <w:rsid w:val="00CC3009"/>
    <w:rsid w:val="00CC4EAC"/>
    <w:rsid w:val="00CC54A9"/>
    <w:rsid w:val="00CC6CDD"/>
    <w:rsid w:val="00CD45D2"/>
    <w:rsid w:val="00CD4B7D"/>
    <w:rsid w:val="00CD4F38"/>
    <w:rsid w:val="00CD7FB8"/>
    <w:rsid w:val="00CE05A3"/>
    <w:rsid w:val="00CE3EE3"/>
    <w:rsid w:val="00CE5A51"/>
    <w:rsid w:val="00D016C0"/>
    <w:rsid w:val="00D01ED2"/>
    <w:rsid w:val="00D021D2"/>
    <w:rsid w:val="00D049F3"/>
    <w:rsid w:val="00D13BCD"/>
    <w:rsid w:val="00D16DA6"/>
    <w:rsid w:val="00D2344C"/>
    <w:rsid w:val="00D25036"/>
    <w:rsid w:val="00D26E0F"/>
    <w:rsid w:val="00D26F3A"/>
    <w:rsid w:val="00D27152"/>
    <w:rsid w:val="00D27749"/>
    <w:rsid w:val="00D27F95"/>
    <w:rsid w:val="00D305CE"/>
    <w:rsid w:val="00D373F2"/>
    <w:rsid w:val="00D40DA4"/>
    <w:rsid w:val="00D46B9B"/>
    <w:rsid w:val="00D46DD2"/>
    <w:rsid w:val="00D506AA"/>
    <w:rsid w:val="00D50F58"/>
    <w:rsid w:val="00D54C56"/>
    <w:rsid w:val="00D60D15"/>
    <w:rsid w:val="00D62229"/>
    <w:rsid w:val="00D62A69"/>
    <w:rsid w:val="00D643E6"/>
    <w:rsid w:val="00D66114"/>
    <w:rsid w:val="00D7124A"/>
    <w:rsid w:val="00D93F7E"/>
    <w:rsid w:val="00D94065"/>
    <w:rsid w:val="00DA3096"/>
    <w:rsid w:val="00DB1EDE"/>
    <w:rsid w:val="00DB3457"/>
    <w:rsid w:val="00DB5247"/>
    <w:rsid w:val="00DB7CE7"/>
    <w:rsid w:val="00DC013C"/>
    <w:rsid w:val="00DC32DF"/>
    <w:rsid w:val="00DC5B7F"/>
    <w:rsid w:val="00DC71C4"/>
    <w:rsid w:val="00DD0EBE"/>
    <w:rsid w:val="00DE0098"/>
    <w:rsid w:val="00DE23B8"/>
    <w:rsid w:val="00DE4145"/>
    <w:rsid w:val="00DE6AFB"/>
    <w:rsid w:val="00DE7E00"/>
    <w:rsid w:val="00DF15A1"/>
    <w:rsid w:val="00DF20C2"/>
    <w:rsid w:val="00DF7291"/>
    <w:rsid w:val="00DF739A"/>
    <w:rsid w:val="00DF7B89"/>
    <w:rsid w:val="00E011FF"/>
    <w:rsid w:val="00E028BD"/>
    <w:rsid w:val="00E044C3"/>
    <w:rsid w:val="00E04968"/>
    <w:rsid w:val="00E051D9"/>
    <w:rsid w:val="00E16184"/>
    <w:rsid w:val="00E26640"/>
    <w:rsid w:val="00E3545D"/>
    <w:rsid w:val="00E370EC"/>
    <w:rsid w:val="00E42FA3"/>
    <w:rsid w:val="00E444F5"/>
    <w:rsid w:val="00E474E8"/>
    <w:rsid w:val="00E514E4"/>
    <w:rsid w:val="00E60ABE"/>
    <w:rsid w:val="00E62726"/>
    <w:rsid w:val="00E733C6"/>
    <w:rsid w:val="00E830C6"/>
    <w:rsid w:val="00E963B9"/>
    <w:rsid w:val="00EA1DEB"/>
    <w:rsid w:val="00EA7183"/>
    <w:rsid w:val="00EB243B"/>
    <w:rsid w:val="00EB30CB"/>
    <w:rsid w:val="00EB63C6"/>
    <w:rsid w:val="00EB6ED9"/>
    <w:rsid w:val="00EB70EB"/>
    <w:rsid w:val="00EC66C7"/>
    <w:rsid w:val="00EC66EA"/>
    <w:rsid w:val="00EC7E50"/>
    <w:rsid w:val="00ED235B"/>
    <w:rsid w:val="00ED6D24"/>
    <w:rsid w:val="00EE1899"/>
    <w:rsid w:val="00EE743B"/>
    <w:rsid w:val="00EF44CE"/>
    <w:rsid w:val="00EF47D1"/>
    <w:rsid w:val="00EF734E"/>
    <w:rsid w:val="00F03491"/>
    <w:rsid w:val="00F049CF"/>
    <w:rsid w:val="00F10BDC"/>
    <w:rsid w:val="00F17C10"/>
    <w:rsid w:val="00F32794"/>
    <w:rsid w:val="00F37EB8"/>
    <w:rsid w:val="00F40D0B"/>
    <w:rsid w:val="00F40EFF"/>
    <w:rsid w:val="00F46C1C"/>
    <w:rsid w:val="00F50B9E"/>
    <w:rsid w:val="00F51AFC"/>
    <w:rsid w:val="00F5250C"/>
    <w:rsid w:val="00F56DFD"/>
    <w:rsid w:val="00F62A1E"/>
    <w:rsid w:val="00F658AD"/>
    <w:rsid w:val="00F75414"/>
    <w:rsid w:val="00F75C71"/>
    <w:rsid w:val="00F76E1D"/>
    <w:rsid w:val="00F83228"/>
    <w:rsid w:val="00F92FE8"/>
    <w:rsid w:val="00F95E50"/>
    <w:rsid w:val="00F96B83"/>
    <w:rsid w:val="00FA5092"/>
    <w:rsid w:val="00FA5781"/>
    <w:rsid w:val="00FB2D38"/>
    <w:rsid w:val="00FB3BAC"/>
    <w:rsid w:val="00FB4115"/>
    <w:rsid w:val="00FB48C1"/>
    <w:rsid w:val="00FB613E"/>
    <w:rsid w:val="00FC3D27"/>
    <w:rsid w:val="00FC3E56"/>
    <w:rsid w:val="00FC3F49"/>
    <w:rsid w:val="00FD4BF7"/>
    <w:rsid w:val="00FD6B02"/>
    <w:rsid w:val="00FE113C"/>
    <w:rsid w:val="00FE24D7"/>
    <w:rsid w:val="00FE4AFE"/>
    <w:rsid w:val="00FF0D86"/>
    <w:rsid w:val="00FF175B"/>
    <w:rsid w:val="00FF5466"/>
    <w:rsid w:val="012C2FF8"/>
    <w:rsid w:val="039A7492"/>
    <w:rsid w:val="04E0470D"/>
    <w:rsid w:val="183C0DD2"/>
    <w:rsid w:val="21D44D8B"/>
    <w:rsid w:val="34727D99"/>
    <w:rsid w:val="3C3A2BDD"/>
    <w:rsid w:val="3E2A7B0A"/>
    <w:rsid w:val="47800E5B"/>
    <w:rsid w:val="48C9597A"/>
    <w:rsid w:val="4D9258D3"/>
    <w:rsid w:val="4F912E1A"/>
    <w:rsid w:val="5AAD0254"/>
    <w:rsid w:val="6FD54E8A"/>
    <w:rsid w:val="749A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5419F9F7"/>
  <w15:docId w15:val="{01A96857-5384-488C-AA07-D4F78896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66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49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549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49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549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link w:val="Char"/>
    <w:uiPriority w:val="34"/>
    <w:qFormat/>
    <w:pPr>
      <w:ind w:firstLineChars="200" w:firstLine="420"/>
    </w:pPr>
    <w:rPr>
      <w:rFonts w:ascii="Times New Roman" w:hAnsi="Times New Roman"/>
      <w:szCs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列出段落 Char"/>
    <w:aliases w:val="列出段落1 Char,List Char,List1 Char"/>
    <w:link w:val="11"/>
    <w:uiPriority w:val="34"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Body Text"/>
    <w:basedOn w:val="a"/>
    <w:link w:val="ac"/>
    <w:rsid w:val="00707B15"/>
    <w:pPr>
      <w:spacing w:after="120"/>
    </w:pPr>
    <w:rPr>
      <w:rFonts w:ascii="Times New Roman" w:hAnsi="Times New Roman"/>
      <w:szCs w:val="24"/>
    </w:rPr>
  </w:style>
  <w:style w:type="character" w:customStyle="1" w:styleId="ac">
    <w:name w:val="正文文本 字符"/>
    <w:basedOn w:val="a0"/>
    <w:link w:val="ab"/>
    <w:rsid w:val="00707B15"/>
    <w:rPr>
      <w:kern w:val="2"/>
      <w:sz w:val="21"/>
      <w:szCs w:val="24"/>
    </w:rPr>
  </w:style>
  <w:style w:type="paragraph" w:styleId="ad">
    <w:name w:val="List Paragraph"/>
    <w:basedOn w:val="a"/>
    <w:uiPriority w:val="99"/>
    <w:rsid w:val="005B4A41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semiHidden/>
    <w:rsid w:val="0045549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55494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55494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55494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e">
    <w:name w:val="Placeholder Text"/>
    <w:basedOn w:val="a0"/>
    <w:uiPriority w:val="99"/>
    <w:unhideWhenUsed/>
    <w:rsid w:val="00AD6A41"/>
    <w:rPr>
      <w:color w:val="808080"/>
    </w:rPr>
  </w:style>
  <w:style w:type="character" w:styleId="af">
    <w:name w:val="annotation reference"/>
    <w:basedOn w:val="a0"/>
    <w:semiHidden/>
    <w:unhideWhenUsed/>
    <w:rsid w:val="00BC0DB5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BC0DB5"/>
    <w:pPr>
      <w:jc w:val="left"/>
    </w:pPr>
  </w:style>
  <w:style w:type="character" w:customStyle="1" w:styleId="af1">
    <w:name w:val="批注文字 字符"/>
    <w:basedOn w:val="a0"/>
    <w:link w:val="af0"/>
    <w:semiHidden/>
    <w:rsid w:val="00BC0DB5"/>
    <w:rPr>
      <w:rFonts w:ascii="Calibri" w:hAnsi="Calibri"/>
      <w:kern w:val="2"/>
      <w:sz w:val="21"/>
      <w:szCs w:val="22"/>
    </w:rPr>
  </w:style>
  <w:style w:type="paragraph" w:styleId="af2">
    <w:name w:val="annotation subject"/>
    <w:basedOn w:val="af0"/>
    <w:next w:val="af0"/>
    <w:link w:val="af3"/>
    <w:semiHidden/>
    <w:unhideWhenUsed/>
    <w:rsid w:val="00BC0DB5"/>
    <w:rPr>
      <w:b/>
      <w:bCs/>
    </w:rPr>
  </w:style>
  <w:style w:type="character" w:customStyle="1" w:styleId="af3">
    <w:name w:val="批注主题 字符"/>
    <w:basedOn w:val="af1"/>
    <w:link w:val="af2"/>
    <w:semiHidden/>
    <w:rsid w:val="00BC0DB5"/>
    <w:rPr>
      <w:rFonts w:ascii="Calibri" w:hAnsi="Calibri"/>
      <w:b/>
      <w:bCs/>
      <w:kern w:val="2"/>
      <w:sz w:val="21"/>
      <w:szCs w:val="22"/>
    </w:rPr>
  </w:style>
  <w:style w:type="paragraph" w:styleId="af4">
    <w:name w:val="Revision"/>
    <w:hidden/>
    <w:uiPriority w:val="99"/>
    <w:semiHidden/>
    <w:rsid w:val="00E370EC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2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microsoft.com/office/2018/08/relationships/commentsExtensible" Target="commentsExtensible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DE1804-3159-480E-A232-DC5A6CEA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984</Words>
  <Characters>5612</Characters>
  <Application>Microsoft Office Word</Application>
  <DocSecurity>0</DocSecurity>
  <Lines>46</Lines>
  <Paragraphs>13</Paragraphs>
  <ScaleCrop>false</ScaleCrop>
  <Company>china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余杭区小额公共资源电子交易系统电子监督管理平台升级改造项目</dc:title>
  <dc:creator>NTKO</dc:creator>
  <cp:lastModifiedBy>sally</cp:lastModifiedBy>
  <cp:revision>6</cp:revision>
  <dcterms:created xsi:type="dcterms:W3CDTF">2022-03-04T09:08:00Z</dcterms:created>
  <dcterms:modified xsi:type="dcterms:W3CDTF">2022-03-08T01:18:00Z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2052-9.1.0.5343</vt:lpwstr>
  </property>
</Properties>
</file>